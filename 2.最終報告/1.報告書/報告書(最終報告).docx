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E5A" w:rsidRDefault="001E3E5A" w:rsidP="00B85DF9">
      <w:pPr>
        <w:widowControl/>
        <w:adjustRightInd/>
        <w:spacing w:line="240" w:lineRule="auto"/>
        <w:textAlignment w:val="auto"/>
        <w:rPr>
          <w:rFonts w:asciiTheme="majorEastAsia" w:eastAsiaTheme="majorEastAsia" w:hAnsiTheme="majorEastAsia"/>
        </w:rPr>
      </w:pPr>
    </w:p>
    <w:p w:rsidR="00B03235" w:rsidRPr="007A3655" w:rsidRDefault="00B03235">
      <w:pPr>
        <w:widowControl/>
        <w:adjustRightInd/>
        <w:spacing w:line="240" w:lineRule="auto"/>
        <w:jc w:val="left"/>
        <w:textAlignment w:val="auto"/>
        <w:rPr>
          <w:rFonts w:asciiTheme="majorEastAsia" w:eastAsiaTheme="majorEastAsia" w:hAnsiTheme="majorEastAsia"/>
        </w:rPr>
      </w:pPr>
    </w:p>
    <w:p w:rsidR="001E3E5A" w:rsidRPr="007A3655" w:rsidRDefault="001E3E5A" w:rsidP="001E3E5A">
      <w:pPr>
        <w:widowControl/>
        <w:adjustRightInd/>
        <w:spacing w:line="240" w:lineRule="auto"/>
        <w:jc w:val="center"/>
        <w:textAlignment w:val="auto"/>
        <w:rPr>
          <w:rFonts w:asciiTheme="majorEastAsia" w:eastAsiaTheme="majorEastAsia" w:hAnsiTheme="majorEastAsia"/>
        </w:rPr>
      </w:pPr>
    </w:p>
    <w:p w:rsidR="001E3E5A" w:rsidRPr="00CF04D5" w:rsidRDefault="001E3E5A" w:rsidP="002C29D1">
      <w:pPr>
        <w:jc w:val="center"/>
        <w:rPr>
          <w:b/>
          <w:sz w:val="44"/>
          <w:szCs w:val="44"/>
        </w:rPr>
      </w:pPr>
      <w:r w:rsidRPr="00CF04D5">
        <w:rPr>
          <w:rFonts w:hint="eastAsia"/>
          <w:b/>
          <w:sz w:val="44"/>
          <w:szCs w:val="44"/>
        </w:rPr>
        <w:t>研究</w:t>
      </w:r>
      <w:r w:rsidR="00A35BFD">
        <w:rPr>
          <w:rFonts w:hint="eastAsia"/>
          <w:b/>
          <w:sz w:val="44"/>
          <w:szCs w:val="44"/>
        </w:rPr>
        <w:t>最終</w:t>
      </w:r>
      <w:r w:rsidRPr="00CF04D5">
        <w:rPr>
          <w:rFonts w:hint="eastAsia"/>
          <w:b/>
          <w:sz w:val="44"/>
          <w:szCs w:val="44"/>
        </w:rPr>
        <w:t>報告</w:t>
      </w:r>
    </w:p>
    <w:p w:rsidR="00494553" w:rsidRPr="007A3655" w:rsidRDefault="00494553" w:rsidP="001961FD">
      <w:pPr>
        <w:rPr>
          <w:szCs w:val="21"/>
        </w:rPr>
      </w:pPr>
    </w:p>
    <w:p w:rsidR="00D06255" w:rsidRDefault="004C1A79" w:rsidP="00D91250">
      <w:pPr>
        <w:jc w:val="center"/>
        <w:rPr>
          <w:sz w:val="28"/>
          <w:szCs w:val="28"/>
        </w:rPr>
      </w:pPr>
      <w:r>
        <w:rPr>
          <w:rFonts w:hint="eastAsia"/>
          <w:sz w:val="28"/>
          <w:szCs w:val="28"/>
        </w:rPr>
        <w:t>NetCommons3</w:t>
      </w:r>
      <w:r>
        <w:rPr>
          <w:rFonts w:hint="eastAsia"/>
          <w:sz w:val="28"/>
          <w:szCs w:val="28"/>
        </w:rPr>
        <w:t>プラグイン開発における機能提案</w:t>
      </w:r>
      <w:r w:rsidR="005344AE">
        <w:rPr>
          <w:rFonts w:hint="eastAsia"/>
          <w:sz w:val="28"/>
          <w:szCs w:val="28"/>
        </w:rPr>
        <w:t>及び、</w:t>
      </w:r>
      <w:r>
        <w:rPr>
          <w:rFonts w:hint="eastAsia"/>
          <w:sz w:val="28"/>
          <w:szCs w:val="28"/>
        </w:rPr>
        <w:t>評価</w:t>
      </w:r>
    </w:p>
    <w:p w:rsidR="004C1A79" w:rsidRPr="00470E1E" w:rsidRDefault="004C1A79" w:rsidP="004C1A79">
      <w:pPr>
        <w:ind w:firstLine="840"/>
        <w:jc w:val="center"/>
        <w:rPr>
          <w:sz w:val="28"/>
          <w:szCs w:val="28"/>
        </w:rPr>
      </w:pPr>
    </w:p>
    <w:p w:rsidR="001E3E5A" w:rsidRPr="007A3655" w:rsidRDefault="001E3E5A" w:rsidP="001961FD"/>
    <w:p w:rsidR="001E3E5A" w:rsidRPr="007A3655" w:rsidRDefault="001E3E5A" w:rsidP="001961FD"/>
    <w:p w:rsidR="001E3E5A" w:rsidRPr="007A3655" w:rsidRDefault="001E3E5A" w:rsidP="001961FD"/>
    <w:p w:rsidR="001E3E5A" w:rsidRPr="00C8222A" w:rsidRDefault="001E3E5A" w:rsidP="001961FD"/>
    <w:p w:rsidR="001E3E5A" w:rsidRPr="007A3655" w:rsidRDefault="001E3E5A" w:rsidP="001961FD"/>
    <w:p w:rsidR="001E3E5A" w:rsidRPr="007A3655" w:rsidRDefault="001E3E5A" w:rsidP="001961FD"/>
    <w:p w:rsidR="00D06255" w:rsidRPr="007A3655" w:rsidRDefault="00D06255" w:rsidP="001961FD"/>
    <w:p w:rsidR="001E3E5A" w:rsidRPr="007A3655" w:rsidRDefault="001E3E5A" w:rsidP="001961FD"/>
    <w:p w:rsidR="001E3E5A" w:rsidRPr="007A3655" w:rsidRDefault="001E3E5A" w:rsidP="001961FD">
      <w:r w:rsidRPr="007A3655">
        <w:rPr>
          <w:rFonts w:hint="eastAsia"/>
        </w:rPr>
        <w:t xml:space="preserve">　　　　指導教授</w:t>
      </w:r>
      <w:r w:rsidRPr="007A3655">
        <w:rPr>
          <w:rFonts w:hint="eastAsia"/>
        </w:rPr>
        <w:tab/>
      </w:r>
      <w:r w:rsidR="00453AA3">
        <w:rPr>
          <w:rFonts w:hint="eastAsia"/>
        </w:rPr>
        <w:t>国立情報学研究所　社会共有知研究センター</w:t>
      </w:r>
    </w:p>
    <w:p w:rsidR="001E3E5A"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新井</w:t>
      </w:r>
      <w:r w:rsidR="003420F0">
        <w:rPr>
          <w:rFonts w:hint="eastAsia"/>
        </w:rPr>
        <w:t xml:space="preserve">　</w:t>
      </w:r>
      <w:r w:rsidR="00453AA3">
        <w:rPr>
          <w:rFonts w:hint="eastAsia"/>
        </w:rPr>
        <w:t>紀子</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3420F0" w:rsidRDefault="001E3E5A" w:rsidP="001961FD"/>
    <w:p w:rsidR="001E3E5A" w:rsidRPr="007A3655" w:rsidRDefault="001E3E5A" w:rsidP="001961FD">
      <w:r w:rsidRPr="007A3655">
        <w:rPr>
          <w:rFonts w:hint="eastAsia"/>
        </w:rPr>
        <w:t xml:space="preserve">　　　　担当教授</w:t>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ab/>
      </w:r>
      <w:r w:rsidR="00453AA3">
        <w:rPr>
          <w:rFonts w:hint="eastAsia"/>
        </w:rPr>
        <w:t>清水</w:t>
      </w:r>
      <w:r w:rsidR="0029559A" w:rsidRPr="007A3655">
        <w:rPr>
          <w:rFonts w:hint="eastAsia"/>
        </w:rPr>
        <w:t xml:space="preserve">　</w:t>
      </w:r>
      <w:r w:rsidR="00453AA3">
        <w:rPr>
          <w:rFonts w:hint="eastAsia"/>
        </w:rPr>
        <w:t>富門</w:t>
      </w:r>
      <w:r w:rsidRPr="007A3655">
        <w:rPr>
          <w:rFonts w:hint="eastAsia"/>
        </w:rPr>
        <w:t xml:space="preserve">　</w:t>
      </w:r>
      <w:r w:rsidR="0029559A" w:rsidRPr="007A3655">
        <w:rPr>
          <w:rFonts w:hint="eastAsia"/>
        </w:rPr>
        <w:t xml:space="preserve">　</w:t>
      </w:r>
      <w:r w:rsidRPr="007A3655">
        <w:rPr>
          <w:rFonts w:hint="eastAsia"/>
        </w:rPr>
        <w:t>教授</w:t>
      </w:r>
      <w:r w:rsidR="002D1A7A">
        <w:rPr>
          <w:rFonts w:hint="eastAsia"/>
        </w:rPr>
        <w:t xml:space="preserve">　　　　　　</w:t>
      </w:r>
      <w:r w:rsidR="002D1A7A">
        <w:rPr>
          <w:rFonts w:ascii="ＭＳ 明朝" w:eastAsia="ＭＳ 明朝" w:hAnsi="ＭＳ 明朝" w:hint="eastAsia"/>
          <w:sz w:val="18"/>
        </w:rPr>
        <w:t>印</w:t>
      </w:r>
    </w:p>
    <w:p w:rsidR="001E3E5A" w:rsidRPr="007A3655" w:rsidRDefault="001E3E5A" w:rsidP="001961FD"/>
    <w:p w:rsidR="001E3E5A" w:rsidRPr="007A3655" w:rsidRDefault="001E3E5A" w:rsidP="001961FD">
      <w:r w:rsidRPr="007A3655">
        <w:rPr>
          <w:rFonts w:hint="eastAsia"/>
        </w:rPr>
        <w:t xml:space="preserve">　　　　報告者</w:t>
      </w:r>
      <w:r w:rsidRPr="007A3655">
        <w:rPr>
          <w:rFonts w:hint="eastAsia"/>
        </w:rPr>
        <w:tab/>
      </w:r>
      <w:r w:rsidRPr="007A3655">
        <w:rPr>
          <w:rFonts w:hint="eastAsia"/>
        </w:rPr>
        <w:tab/>
        <w:t>(</w:t>
      </w:r>
      <w:r w:rsidRPr="007A3655">
        <w:rPr>
          <w:rFonts w:hint="eastAsia"/>
        </w:rPr>
        <w:t>日工専</w:t>
      </w:r>
      <w:r w:rsidRPr="007A3655">
        <w:rPr>
          <w:rFonts w:hint="eastAsia"/>
        </w:rPr>
        <w:t xml:space="preserve">) </w:t>
      </w:r>
      <w:r w:rsidRPr="007A3655">
        <w:rPr>
          <w:rFonts w:hint="eastAsia"/>
        </w:rPr>
        <w:t>情報工学科</w:t>
      </w:r>
    </w:p>
    <w:p w:rsidR="001E3E5A" w:rsidRPr="007A3655" w:rsidRDefault="001E3E5A" w:rsidP="001961FD">
      <w:r w:rsidRPr="007A3655">
        <w:rPr>
          <w:rFonts w:hint="eastAsia"/>
        </w:rPr>
        <w:tab/>
      </w:r>
      <w:r w:rsidRPr="007A3655">
        <w:rPr>
          <w:rFonts w:hint="eastAsia"/>
        </w:rPr>
        <w:tab/>
      </w:r>
      <w:r w:rsidRPr="007A3655">
        <w:rPr>
          <w:rFonts w:hint="eastAsia"/>
        </w:rPr>
        <w:tab/>
      </w:r>
      <w:r w:rsidRPr="007A3655">
        <w:rPr>
          <w:rFonts w:hint="eastAsia"/>
        </w:rPr>
        <w:tab/>
      </w:r>
      <w:r w:rsidRPr="007A3655">
        <w:rPr>
          <w:rFonts w:hint="eastAsia"/>
        </w:rPr>
        <w:t>第</w:t>
      </w:r>
      <w:r w:rsidRPr="007A3655">
        <w:rPr>
          <w:rFonts w:hint="eastAsia"/>
        </w:rPr>
        <w:t xml:space="preserve"> 5</w:t>
      </w:r>
      <w:r w:rsidR="00453AA3">
        <w:rPr>
          <w:rFonts w:hint="eastAsia"/>
        </w:rPr>
        <w:t>4</w:t>
      </w:r>
      <w:r w:rsidRPr="007A3655">
        <w:rPr>
          <w:rFonts w:hint="eastAsia"/>
        </w:rPr>
        <w:t xml:space="preserve"> </w:t>
      </w:r>
      <w:r w:rsidR="0029559A" w:rsidRPr="007A3655">
        <w:rPr>
          <w:rFonts w:hint="eastAsia"/>
        </w:rPr>
        <w:t>期</w:t>
      </w:r>
      <w:r w:rsidR="00453AA3">
        <w:rPr>
          <w:rFonts w:hint="eastAsia"/>
        </w:rPr>
        <w:t xml:space="preserve">　</w:t>
      </w:r>
      <w:r w:rsidR="0029559A" w:rsidRPr="007A3655">
        <w:rPr>
          <w:rFonts w:hint="eastAsia"/>
        </w:rPr>
        <w:t xml:space="preserve">研究科生　</w:t>
      </w:r>
      <w:r w:rsidR="00453AA3">
        <w:rPr>
          <w:rFonts w:hint="eastAsia"/>
        </w:rPr>
        <w:t>外田</w:t>
      </w:r>
      <w:r w:rsidR="003420F0">
        <w:rPr>
          <w:rFonts w:hint="eastAsia"/>
        </w:rPr>
        <w:t xml:space="preserve">　</w:t>
      </w:r>
      <w:r w:rsidR="00453AA3">
        <w:rPr>
          <w:rFonts w:hint="eastAsia"/>
        </w:rPr>
        <w:t>浩太朗</w:t>
      </w:r>
      <w:r w:rsidR="002D1A7A">
        <w:rPr>
          <w:rFonts w:hint="eastAsia"/>
        </w:rPr>
        <w:t xml:space="preserve">　　　</w:t>
      </w:r>
      <w:r w:rsidR="002D1A7A">
        <w:rPr>
          <w:rFonts w:ascii="ＭＳ 明朝" w:eastAsia="ＭＳ 明朝" w:hAnsi="ＭＳ 明朝" w:hint="eastAsia"/>
          <w:sz w:val="18"/>
        </w:rPr>
        <w:t>印</w:t>
      </w:r>
    </w:p>
    <w:p w:rsidR="00A3540B" w:rsidRPr="00453AA3" w:rsidRDefault="00A3540B" w:rsidP="001961FD"/>
    <w:p w:rsidR="00A3540B" w:rsidRPr="007A3655" w:rsidRDefault="00A3540B" w:rsidP="001961FD"/>
    <w:p w:rsidR="001E3E5A" w:rsidRPr="007A3655" w:rsidRDefault="001E3E5A" w:rsidP="001961FD"/>
    <w:p w:rsidR="001E3E5A" w:rsidRPr="007A3655" w:rsidRDefault="00A3540B" w:rsidP="001961FD">
      <w:r w:rsidRPr="007A3655">
        <w:rPr>
          <w:rFonts w:hint="eastAsia"/>
        </w:rPr>
        <w:t>研究期間</w:t>
      </w:r>
      <w:r w:rsidRPr="007A3655">
        <w:rPr>
          <w:rFonts w:hint="eastAsia"/>
        </w:rPr>
        <w:tab/>
      </w:r>
      <w:r w:rsidRPr="007A3655">
        <w:rPr>
          <w:rFonts w:hint="eastAsia"/>
        </w:rPr>
        <w:tab/>
      </w:r>
      <w:r w:rsidR="0029559A" w:rsidRPr="007A3655">
        <w:rPr>
          <w:rFonts w:hint="eastAsia"/>
        </w:rPr>
        <w:t>201</w:t>
      </w:r>
      <w:r w:rsidR="00453AA3">
        <w:rPr>
          <w:rFonts w:hint="eastAsia"/>
        </w:rPr>
        <w:t xml:space="preserve">4 </w:t>
      </w:r>
      <w:r w:rsidRPr="007A3655">
        <w:rPr>
          <w:rFonts w:hint="eastAsia"/>
        </w:rPr>
        <w:t>年</w:t>
      </w:r>
      <w:r w:rsidRPr="007A3655">
        <w:rPr>
          <w:rFonts w:hint="eastAsia"/>
        </w:rPr>
        <w:t xml:space="preserve"> </w:t>
      </w:r>
      <w:r w:rsidR="0029559A" w:rsidRPr="007A3655">
        <w:rPr>
          <w:rFonts w:hint="eastAsia"/>
        </w:rPr>
        <w:t>4</w:t>
      </w:r>
      <w:r w:rsidRPr="007A3655">
        <w:rPr>
          <w:rFonts w:hint="eastAsia"/>
        </w:rPr>
        <w:t xml:space="preserve"> </w:t>
      </w:r>
      <w:r w:rsidRPr="007A3655">
        <w:rPr>
          <w:rFonts w:hint="eastAsia"/>
        </w:rPr>
        <w:t>月</w:t>
      </w:r>
      <w:r w:rsidRPr="007A3655">
        <w:rPr>
          <w:rFonts w:hint="eastAsia"/>
        </w:rPr>
        <w:t xml:space="preserve"> </w:t>
      </w:r>
      <w:r w:rsidR="0029559A" w:rsidRPr="007A3655">
        <w:rPr>
          <w:rFonts w:hint="eastAsia"/>
        </w:rPr>
        <w:t>1</w:t>
      </w:r>
      <w:r w:rsidRPr="007A3655">
        <w:rPr>
          <w:rFonts w:hint="eastAsia"/>
        </w:rPr>
        <w:t xml:space="preserve"> </w:t>
      </w:r>
      <w:r w:rsidRPr="007A3655">
        <w:rPr>
          <w:rFonts w:hint="eastAsia"/>
        </w:rPr>
        <w:t xml:space="preserve">日　～　</w:t>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F753E1">
        <w:rPr>
          <w:rFonts w:hint="eastAsia"/>
        </w:rPr>
        <w:t>25</w:t>
      </w:r>
      <w:r w:rsidRPr="007A3655">
        <w:rPr>
          <w:rFonts w:hint="eastAsia"/>
        </w:rPr>
        <w:t>日</w:t>
      </w:r>
    </w:p>
    <w:p w:rsidR="00A3540B" w:rsidRPr="007A3655" w:rsidRDefault="00A3540B" w:rsidP="001961FD">
      <w:r w:rsidRPr="007A3655">
        <w:rPr>
          <w:rFonts w:hint="eastAsia"/>
        </w:rPr>
        <w:t>報告年月日</w:t>
      </w:r>
      <w:r w:rsidRPr="007A3655">
        <w:rPr>
          <w:rFonts w:hint="eastAsia"/>
        </w:rPr>
        <w:tab/>
      </w:r>
      <w:r w:rsidRPr="007A3655">
        <w:rPr>
          <w:rFonts w:hint="eastAsia"/>
        </w:rPr>
        <w:tab/>
      </w:r>
      <w:r w:rsidR="0029559A" w:rsidRPr="007A3655">
        <w:rPr>
          <w:rFonts w:hint="eastAsia"/>
        </w:rPr>
        <w:t>201</w:t>
      </w:r>
      <w:r w:rsidR="00262C2E">
        <w:rPr>
          <w:rFonts w:hint="eastAsia"/>
        </w:rPr>
        <w:t>5</w:t>
      </w:r>
      <w:r w:rsidRPr="007A3655">
        <w:rPr>
          <w:rFonts w:hint="eastAsia"/>
        </w:rPr>
        <w:t xml:space="preserve"> </w:t>
      </w:r>
      <w:r w:rsidRPr="007A3655">
        <w:rPr>
          <w:rFonts w:hint="eastAsia"/>
        </w:rPr>
        <w:t>年</w:t>
      </w:r>
      <w:r w:rsidRPr="007A3655">
        <w:rPr>
          <w:rFonts w:hint="eastAsia"/>
        </w:rPr>
        <w:t xml:space="preserve"> </w:t>
      </w:r>
      <w:r w:rsidR="00262C2E">
        <w:rPr>
          <w:rFonts w:hint="eastAsia"/>
        </w:rPr>
        <w:t>3</w:t>
      </w:r>
      <w:r w:rsidRPr="007A3655">
        <w:rPr>
          <w:rFonts w:hint="eastAsia"/>
        </w:rPr>
        <w:t xml:space="preserve"> </w:t>
      </w:r>
      <w:r w:rsidRPr="007A3655">
        <w:rPr>
          <w:rFonts w:hint="eastAsia"/>
        </w:rPr>
        <w:t>月</w:t>
      </w:r>
      <w:r w:rsidRPr="007A3655">
        <w:rPr>
          <w:rFonts w:hint="eastAsia"/>
        </w:rPr>
        <w:t xml:space="preserve"> </w:t>
      </w:r>
      <w:r w:rsidR="00262C2E">
        <w:rPr>
          <w:rFonts w:hint="eastAsia"/>
        </w:rPr>
        <w:t>26</w:t>
      </w:r>
      <w:r w:rsidRPr="007A3655">
        <w:rPr>
          <w:rFonts w:hint="eastAsia"/>
        </w:rPr>
        <w:t xml:space="preserve"> </w:t>
      </w:r>
      <w:r w:rsidRPr="007A3655">
        <w:rPr>
          <w:rFonts w:hint="eastAsia"/>
        </w:rPr>
        <w:t>日</w:t>
      </w:r>
    </w:p>
    <w:p w:rsidR="001E3E5A" w:rsidRPr="007A3655" w:rsidRDefault="001E3E5A">
      <w:pPr>
        <w:widowControl/>
        <w:adjustRightInd/>
        <w:spacing w:line="240" w:lineRule="auto"/>
        <w:jc w:val="left"/>
        <w:textAlignment w:val="auto"/>
        <w:rPr>
          <w:rFonts w:asciiTheme="majorEastAsia" w:eastAsiaTheme="majorEastAsia" w:hAnsiTheme="majorEastAsia"/>
        </w:rPr>
      </w:pPr>
      <w:r w:rsidRPr="007A3655">
        <w:rPr>
          <w:rFonts w:asciiTheme="majorEastAsia" w:eastAsiaTheme="majorEastAsia" w:hAnsiTheme="majorEastAsia"/>
        </w:rPr>
        <w:br w:type="page"/>
      </w:r>
    </w:p>
    <w:p w:rsidR="00422A24" w:rsidRPr="007A3655" w:rsidRDefault="00754956" w:rsidP="0093330E">
      <w:pPr>
        <w:pStyle w:val="10"/>
        <w:numPr>
          <w:ilvl w:val="0"/>
          <w:numId w:val="0"/>
        </w:numPr>
        <w:rPr>
          <w:rFonts w:asciiTheme="majorEastAsia" w:hAnsiTheme="majorEastAsia"/>
          <w:b/>
          <w:sz w:val="28"/>
          <w:szCs w:val="28"/>
        </w:rPr>
      </w:pPr>
      <w:bookmarkStart w:id="0" w:name="_Toc310354650"/>
      <w:bookmarkStart w:id="1" w:name="_Toc310446343"/>
      <w:bookmarkStart w:id="2" w:name="_Toc310550005"/>
      <w:bookmarkStart w:id="3" w:name="_Toc403383744"/>
      <w:bookmarkStart w:id="4" w:name="_Toc403384676"/>
      <w:bookmarkStart w:id="5" w:name="_Toc403483532"/>
      <w:bookmarkStart w:id="6" w:name="_Toc403731868"/>
      <w:bookmarkStart w:id="7" w:name="_Toc404003476"/>
      <w:bookmarkStart w:id="8" w:name="_Toc404169291"/>
      <w:bookmarkStart w:id="9" w:name="_Toc404190100"/>
      <w:bookmarkStart w:id="10" w:name="_Toc404267506"/>
      <w:bookmarkStart w:id="11" w:name="_Toc404271966"/>
      <w:bookmarkStart w:id="12" w:name="_Toc404964126"/>
      <w:bookmarkStart w:id="13" w:name="_Toc414008523"/>
      <w:bookmarkStart w:id="14" w:name="_Toc414018834"/>
      <w:bookmarkStart w:id="15" w:name="_Toc414021900"/>
      <w:bookmarkStart w:id="16" w:name="_Toc414287869"/>
      <w:bookmarkStart w:id="17" w:name="_Toc414291750"/>
      <w:r w:rsidRPr="007A3655">
        <w:rPr>
          <w:rFonts w:asciiTheme="majorEastAsia" w:hAnsiTheme="majorEastAsia" w:hint="eastAsia"/>
          <w:b/>
          <w:sz w:val="28"/>
          <w:szCs w:val="28"/>
        </w:rPr>
        <w:lastRenderedPageBreak/>
        <w:t>要旨</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CE7E05" w:rsidRDefault="00D424CC" w:rsidP="008E3132">
      <w:pPr>
        <w:widowControl/>
        <w:adjustRightInd/>
        <w:spacing w:line="240" w:lineRule="auto"/>
        <w:jc w:val="left"/>
        <w:textAlignment w:val="auto"/>
        <w:rPr>
          <w:rFonts w:asciiTheme="majorEastAsia" w:eastAsiaTheme="majorEastAsia" w:hAnsiTheme="majorEastAsia"/>
        </w:rPr>
      </w:pPr>
      <w:r w:rsidRPr="00613C54">
        <w:rPr>
          <w:rFonts w:asciiTheme="majorEastAsia" w:eastAsiaTheme="majorEastAsia" w:hAnsiTheme="majorEastAsia" w:hint="eastAsia"/>
        </w:rPr>
        <w:t xml:space="preserve">　</w:t>
      </w:r>
    </w:p>
    <w:p w:rsidR="00B5658C" w:rsidRDefault="00D424CC" w:rsidP="00CE7E05">
      <w:pPr>
        <w:widowControl/>
        <w:adjustRightInd/>
        <w:spacing w:line="240" w:lineRule="auto"/>
        <w:ind w:firstLineChars="100" w:firstLine="210"/>
        <w:jc w:val="left"/>
        <w:textAlignment w:val="auto"/>
      </w:pPr>
      <w:r w:rsidRPr="00C30A69">
        <w:rPr>
          <w:rFonts w:hint="eastAsia"/>
        </w:rPr>
        <w:t>近年、</w:t>
      </w:r>
      <w:r w:rsidR="001359B7" w:rsidRPr="00C30A69">
        <w:rPr>
          <w:rFonts w:hint="eastAsia"/>
        </w:rPr>
        <w:t>ソフトウェア開発には様々な手法が存在し、「自動化」というキーワードは多く見掛けるようになった。また</w:t>
      </w:r>
      <w:r w:rsidR="001359B7" w:rsidRPr="00C30A69">
        <w:rPr>
          <w:rFonts w:hint="eastAsia"/>
        </w:rPr>
        <w:t>Web</w:t>
      </w:r>
      <w:r w:rsidR="001359B7" w:rsidRPr="00C30A69">
        <w:rPr>
          <w:rFonts w:hint="eastAsia"/>
        </w:rPr>
        <w:t>アプリケーションの</w:t>
      </w:r>
      <w:r w:rsidR="00B5658C" w:rsidRPr="00C30A69">
        <w:rPr>
          <w:rFonts w:hint="eastAsia"/>
        </w:rPr>
        <w:t>業界では、</w:t>
      </w:r>
      <w:r w:rsidRPr="00C30A69">
        <w:rPr>
          <w:rFonts w:hint="eastAsia"/>
        </w:rPr>
        <w:t>Web</w:t>
      </w:r>
      <w:r w:rsidR="00AA4D1C" w:rsidRPr="00C30A69">
        <w:rPr>
          <w:rFonts w:hint="eastAsia"/>
        </w:rPr>
        <w:t>サイト</w:t>
      </w:r>
      <w:r w:rsidR="00B5658C" w:rsidRPr="00C30A69">
        <w:rPr>
          <w:rFonts w:hint="eastAsia"/>
        </w:rPr>
        <w:t>の脆弱性に関する問題が多く上がり</w:t>
      </w:r>
      <w:r w:rsidR="0067187E" w:rsidRPr="00C30A69">
        <w:rPr>
          <w:rFonts w:hint="eastAsia"/>
        </w:rPr>
        <w:t>、</w:t>
      </w:r>
      <w:r w:rsidR="0067187E" w:rsidRPr="00C30A69">
        <w:rPr>
          <w:rFonts w:hint="eastAsia"/>
        </w:rPr>
        <w:t>2014</w:t>
      </w:r>
      <w:r w:rsidR="0067187E" w:rsidRPr="00C30A69">
        <w:rPr>
          <w:rFonts w:hint="eastAsia"/>
        </w:rPr>
        <w:t>年</w:t>
      </w:r>
      <w:r w:rsidR="0067187E" w:rsidRPr="00C30A69">
        <w:rPr>
          <w:rFonts w:hint="eastAsia"/>
        </w:rPr>
        <w:t>6</w:t>
      </w:r>
      <w:r w:rsidR="0067187E" w:rsidRPr="00C30A69">
        <w:rPr>
          <w:rFonts w:hint="eastAsia"/>
        </w:rPr>
        <w:t>月</w:t>
      </w:r>
      <w:r w:rsidR="0067187E" w:rsidRPr="00C30A69">
        <w:rPr>
          <w:rFonts w:hint="eastAsia"/>
        </w:rPr>
        <w:t>19</w:t>
      </w:r>
      <w:r w:rsidR="0067187E" w:rsidRPr="00C30A69">
        <w:rPr>
          <w:rFonts w:hint="eastAsia"/>
        </w:rPr>
        <w:t>日には「管理できていないウェブサイトは閉鎖の検討を」という注意勧告が</w:t>
      </w:r>
      <w:r w:rsidR="00B5658C" w:rsidRPr="00C30A69">
        <w:rPr>
          <w:rFonts w:hint="eastAsia"/>
        </w:rPr>
        <w:t>IPA</w:t>
      </w:r>
      <w:r w:rsidR="00B5658C" w:rsidRPr="00C30A69">
        <w:rPr>
          <w:rFonts w:hint="eastAsia"/>
        </w:rPr>
        <w:t>で公開された</w:t>
      </w:r>
      <w:r w:rsidRPr="00C30A69">
        <w:rPr>
          <w:rFonts w:hint="eastAsia"/>
        </w:rPr>
        <w:t>。</w:t>
      </w:r>
      <w:r w:rsidR="00B5658C" w:rsidRPr="00C30A69">
        <w:rPr>
          <w:rFonts w:hint="eastAsia"/>
        </w:rPr>
        <w:t>この</w:t>
      </w:r>
      <w:r w:rsidR="00AA4D1C" w:rsidRPr="00C30A69">
        <w:rPr>
          <w:rFonts w:hint="eastAsia"/>
        </w:rPr>
        <w:t>攻撃</w:t>
      </w:r>
      <w:r w:rsidR="00B5658C" w:rsidRPr="00C30A69">
        <w:rPr>
          <w:rFonts w:hint="eastAsia"/>
        </w:rPr>
        <w:t>は、</w:t>
      </w:r>
      <w:r w:rsidR="00AA4D1C" w:rsidRPr="00C30A69">
        <w:rPr>
          <w:rFonts w:hint="eastAsia"/>
        </w:rPr>
        <w:t>コンテンツマネジメントシステム（以下、</w:t>
      </w:r>
      <w:r w:rsidR="00AA4D1C" w:rsidRPr="00C30A69">
        <w:rPr>
          <w:rFonts w:hint="eastAsia"/>
        </w:rPr>
        <w:t>CMS</w:t>
      </w:r>
      <w:r w:rsidR="00AA4D1C" w:rsidRPr="00C30A69">
        <w:rPr>
          <w:rFonts w:hint="eastAsia"/>
        </w:rPr>
        <w:t>）</w:t>
      </w:r>
      <w:r w:rsidR="00B5658C" w:rsidRPr="00C30A69">
        <w:rPr>
          <w:rFonts w:hint="eastAsia"/>
        </w:rPr>
        <w:t>の脆弱性を標的としたものである</w:t>
      </w:r>
      <w:r w:rsidR="00AA4D1C" w:rsidRPr="00C30A69">
        <w:rPr>
          <w:rFonts w:hint="eastAsia"/>
        </w:rPr>
        <w:t>。</w:t>
      </w:r>
    </w:p>
    <w:p w:rsidR="00275C7E" w:rsidRPr="00C30A69" w:rsidRDefault="00275C7E" w:rsidP="00275C7E">
      <w:pPr>
        <w:widowControl/>
        <w:adjustRightInd/>
        <w:spacing w:line="240" w:lineRule="auto"/>
        <w:jc w:val="left"/>
        <w:textAlignment w:val="auto"/>
      </w:pPr>
    </w:p>
    <w:p w:rsidR="00B5658C" w:rsidRDefault="008E3132" w:rsidP="008E3132">
      <w:pPr>
        <w:widowControl/>
        <w:adjustRightInd/>
        <w:spacing w:line="240" w:lineRule="auto"/>
        <w:jc w:val="left"/>
        <w:textAlignment w:val="auto"/>
      </w:pPr>
      <w:r w:rsidRPr="00C30A69">
        <w:rPr>
          <w:rFonts w:hint="eastAsia"/>
        </w:rPr>
        <w:t xml:space="preserve">　国立情報学研究所の</w:t>
      </w:r>
      <w:r w:rsidR="00803228" w:rsidRPr="00C30A69">
        <w:rPr>
          <w:rFonts w:hint="eastAsia"/>
        </w:rPr>
        <w:t>本</w:t>
      </w:r>
      <w:r w:rsidR="004519B3" w:rsidRPr="00C30A69">
        <w:rPr>
          <w:rFonts w:hint="eastAsia"/>
        </w:rPr>
        <w:t>研究室で</w:t>
      </w:r>
      <w:r w:rsidR="00B5658C" w:rsidRPr="00C30A69">
        <w:rPr>
          <w:rFonts w:hint="eastAsia"/>
        </w:rPr>
        <w:t>は</w:t>
      </w:r>
      <w:r w:rsidRPr="00C30A69">
        <w:rPr>
          <w:rFonts w:hint="eastAsia"/>
        </w:rPr>
        <w:t>NetCommons</w:t>
      </w:r>
      <w:r w:rsidR="00B5658C" w:rsidRPr="00C30A69">
        <w:rPr>
          <w:rFonts w:hint="eastAsia"/>
        </w:rPr>
        <w:t>という</w:t>
      </w:r>
      <w:r w:rsidR="003F5932">
        <w:rPr>
          <w:rFonts w:hint="eastAsia"/>
        </w:rPr>
        <w:t>国産</w:t>
      </w:r>
      <w:r w:rsidR="00B5658C" w:rsidRPr="00C30A69">
        <w:rPr>
          <w:rFonts w:hint="eastAsia"/>
        </w:rPr>
        <w:t>CMS</w:t>
      </w:r>
      <w:r w:rsidR="00B5658C" w:rsidRPr="00C30A69">
        <w:rPr>
          <w:rFonts w:hint="eastAsia"/>
        </w:rPr>
        <w:t>が開発されており、</w:t>
      </w:r>
      <w:r w:rsidR="00A16D60" w:rsidRPr="00C30A69">
        <w:rPr>
          <w:rFonts w:hint="eastAsia"/>
        </w:rPr>
        <w:t>一</w:t>
      </w:r>
      <w:r w:rsidR="006938A0" w:rsidRPr="00C30A69">
        <w:rPr>
          <w:rFonts w:hint="eastAsia"/>
        </w:rPr>
        <w:t>昨年度からバージョン</w:t>
      </w:r>
      <w:r w:rsidR="006938A0" w:rsidRPr="00C30A69">
        <w:rPr>
          <w:rFonts w:hint="eastAsia"/>
        </w:rPr>
        <w:t>3</w:t>
      </w:r>
      <w:r w:rsidR="006938A0" w:rsidRPr="00C30A69">
        <w:rPr>
          <w:rFonts w:hint="eastAsia"/>
        </w:rPr>
        <w:t>（以下、</w:t>
      </w:r>
      <w:r w:rsidR="006938A0" w:rsidRPr="00C30A69">
        <w:rPr>
          <w:rFonts w:hint="eastAsia"/>
        </w:rPr>
        <w:t>NC3</w:t>
      </w:r>
      <w:r w:rsidR="006938A0" w:rsidRPr="00C30A69">
        <w:rPr>
          <w:rFonts w:hint="eastAsia"/>
        </w:rPr>
        <w:t>）の開発に着手している。</w:t>
      </w:r>
      <w:r w:rsidR="00B5658C" w:rsidRPr="00C30A69">
        <w:rPr>
          <w:rFonts w:hint="eastAsia"/>
        </w:rPr>
        <w:t>本</w:t>
      </w:r>
      <w:r w:rsidR="003244E7" w:rsidRPr="00C30A69">
        <w:rPr>
          <w:rFonts w:hint="eastAsia"/>
        </w:rPr>
        <w:t>プロジェクト</w:t>
      </w:r>
      <w:r w:rsidR="00613C54" w:rsidRPr="00C30A69">
        <w:rPr>
          <w:rFonts w:hint="eastAsia"/>
        </w:rPr>
        <w:t>は</w:t>
      </w:r>
      <w:r w:rsidR="00B5658C" w:rsidRPr="00C30A69">
        <w:rPr>
          <w:rFonts w:hint="eastAsia"/>
        </w:rPr>
        <w:t>テスト</w:t>
      </w:r>
      <w:r w:rsidR="00613C54" w:rsidRPr="00C30A69">
        <w:rPr>
          <w:rFonts w:hint="eastAsia"/>
        </w:rPr>
        <w:t>を</w:t>
      </w:r>
      <w:r w:rsidR="00B5658C" w:rsidRPr="00C30A69">
        <w:rPr>
          <w:rFonts w:hint="eastAsia"/>
        </w:rPr>
        <w:t>自動化</w:t>
      </w:r>
      <w:r w:rsidR="00613C54" w:rsidRPr="00C30A69">
        <w:rPr>
          <w:rFonts w:hint="eastAsia"/>
        </w:rPr>
        <w:t>し、プログラム</w:t>
      </w:r>
      <w:r w:rsidR="00B5658C" w:rsidRPr="00C30A69">
        <w:rPr>
          <w:rFonts w:hint="eastAsia"/>
        </w:rPr>
        <w:t>のメンテナンス性向上</w:t>
      </w:r>
      <w:r w:rsidR="00613C54" w:rsidRPr="00C30A69">
        <w:rPr>
          <w:rFonts w:hint="eastAsia"/>
        </w:rPr>
        <w:t>を図る等、多くの開発ツールを用いている。</w:t>
      </w:r>
    </w:p>
    <w:p w:rsidR="00275C7E" w:rsidRPr="00C30A69" w:rsidRDefault="00275C7E" w:rsidP="008E3132">
      <w:pPr>
        <w:widowControl/>
        <w:adjustRightInd/>
        <w:spacing w:line="240" w:lineRule="auto"/>
        <w:jc w:val="left"/>
        <w:textAlignment w:val="auto"/>
      </w:pPr>
    </w:p>
    <w:p w:rsidR="003244E7" w:rsidRPr="00C30A69" w:rsidRDefault="00AD522C" w:rsidP="003244E7">
      <w:pPr>
        <w:widowControl/>
        <w:adjustRightInd/>
        <w:spacing w:line="240" w:lineRule="auto"/>
        <w:ind w:firstLineChars="100" w:firstLine="210"/>
        <w:jc w:val="left"/>
        <w:textAlignment w:val="auto"/>
      </w:pPr>
      <w:ins w:id="18" w:author="joho" w:date="2014-11-30T23:52:00Z">
        <w:r w:rsidRPr="00C30A69">
          <w:rPr>
            <w:rFonts w:hint="eastAsia"/>
          </w:rPr>
          <w:t>筆者</w:t>
        </w:r>
      </w:ins>
      <w:r w:rsidR="00275C7E">
        <w:rPr>
          <w:rFonts w:hint="eastAsia"/>
        </w:rPr>
        <w:t>は、</w:t>
      </w:r>
      <w:r w:rsidR="00613C54" w:rsidRPr="00C30A69">
        <w:rPr>
          <w:rFonts w:hint="eastAsia"/>
        </w:rPr>
        <w:t>NC3</w:t>
      </w:r>
      <w:r w:rsidR="00613C54" w:rsidRPr="00C30A69">
        <w:rPr>
          <w:rFonts w:hint="eastAsia"/>
        </w:rPr>
        <w:t>の機能（以下、</w:t>
      </w:r>
      <w:ins w:id="19" w:author="joho" w:date="2014-11-30T23:53:00Z">
        <w:r w:rsidRPr="00C30A69">
          <w:rPr>
            <w:rFonts w:hint="eastAsia"/>
          </w:rPr>
          <w:t>プラグイン</w:t>
        </w:r>
      </w:ins>
      <w:r w:rsidR="00613C54" w:rsidRPr="00C30A69">
        <w:rPr>
          <w:rFonts w:hint="eastAsia"/>
        </w:rPr>
        <w:t>）</w:t>
      </w:r>
      <w:ins w:id="20" w:author="joho" w:date="2014-11-30T23:53:00Z">
        <w:r w:rsidRPr="00C30A69">
          <w:rPr>
            <w:rFonts w:hint="eastAsia"/>
          </w:rPr>
          <w:t>開発者</w:t>
        </w:r>
      </w:ins>
      <w:r w:rsidR="003244E7" w:rsidRPr="00C30A69">
        <w:rPr>
          <w:rFonts w:hint="eastAsia"/>
        </w:rPr>
        <w:t>と</w:t>
      </w:r>
      <w:r w:rsidR="00275C7E">
        <w:rPr>
          <w:rFonts w:hint="eastAsia"/>
        </w:rPr>
        <w:t>して</w:t>
      </w:r>
      <w:r w:rsidR="00960CBA">
        <w:rPr>
          <w:rFonts w:hint="eastAsia"/>
        </w:rPr>
        <w:t>一年間、プロジェクト</w:t>
      </w:r>
      <w:r w:rsidR="00275C7E">
        <w:rPr>
          <w:rFonts w:hint="eastAsia"/>
        </w:rPr>
        <w:t>に参画し、設計やプログラミング、テスト等、開発経験を得た。</w:t>
      </w:r>
      <w:r w:rsidR="00613C54" w:rsidRPr="00C30A69">
        <w:rPr>
          <w:rFonts w:hint="eastAsia"/>
        </w:rPr>
        <w:t>また</w:t>
      </w:r>
      <w:r w:rsidR="00275C7E">
        <w:rPr>
          <w:rFonts w:hint="eastAsia"/>
        </w:rPr>
        <w:t>プラグイン</w:t>
      </w:r>
      <w:r w:rsidR="003244E7" w:rsidRPr="00C30A69">
        <w:rPr>
          <w:rFonts w:hint="eastAsia"/>
        </w:rPr>
        <w:t>開発を通して</w:t>
      </w:r>
      <w:r w:rsidR="00613C54" w:rsidRPr="00C30A69">
        <w:rPr>
          <w:rFonts w:hint="eastAsia"/>
        </w:rPr>
        <w:t>最新技術動</w:t>
      </w:r>
      <w:r w:rsidR="003244E7" w:rsidRPr="00C30A69">
        <w:rPr>
          <w:rFonts w:hint="eastAsia"/>
        </w:rPr>
        <w:t>向を知ることにより、技術者としての</w:t>
      </w:r>
      <w:r w:rsidR="0075460C" w:rsidRPr="00C30A69">
        <w:rPr>
          <w:rFonts w:hint="eastAsia"/>
        </w:rPr>
        <w:t>知識</w:t>
      </w:r>
      <w:r w:rsidR="003244E7" w:rsidRPr="00C30A69">
        <w:rPr>
          <w:rFonts w:hint="eastAsia"/>
        </w:rPr>
        <w:t>経験を得</w:t>
      </w:r>
      <w:r w:rsidR="00275C7E">
        <w:rPr>
          <w:rFonts w:hint="eastAsia"/>
        </w:rPr>
        <w:t>た。</w:t>
      </w:r>
    </w:p>
    <w:p w:rsidR="00F04110" w:rsidRPr="00AA4D1C" w:rsidRDefault="00AA4D1C" w:rsidP="00AA4D1C">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hint="eastAsia"/>
        </w:rPr>
        <w:t xml:space="preserve">　</w:t>
      </w:r>
      <w:r w:rsidR="000E48FA" w:rsidRPr="00AA4D1C">
        <w:rPr>
          <w:rFonts w:asciiTheme="majorEastAsia" w:eastAsiaTheme="majorEastAsia" w:hAnsiTheme="majorEastAsia"/>
        </w:rPr>
        <w:br w:type="page"/>
      </w:r>
    </w:p>
    <w:sdt>
      <w:sdtPr>
        <w:rPr>
          <w:rFonts w:ascii="Century" w:eastAsia="Mincho" w:hAnsi="Century" w:cs="Times New Roman"/>
          <w:b/>
          <w:bCs/>
          <w:sz w:val="21"/>
          <w:szCs w:val="20"/>
          <w:lang w:val="ja-JP"/>
        </w:rPr>
        <w:id w:val="2249360"/>
        <w:docPartObj>
          <w:docPartGallery w:val="Table of Contents"/>
          <w:docPartUnique/>
        </w:docPartObj>
      </w:sdtPr>
      <w:sdtEndPr>
        <w:rPr>
          <w:rFonts w:asciiTheme="majorEastAsia" w:hAnsiTheme="majorEastAsia"/>
          <w:b w:val="0"/>
          <w:bCs w:val="0"/>
          <w:lang w:val="en-US"/>
        </w:rPr>
      </w:sdtEndPr>
      <w:sdtContent>
        <w:bookmarkStart w:id="21" w:name="_Toc414291751" w:displacedByCustomXml="prev"/>
        <w:bookmarkStart w:id="22" w:name="_Toc414287870" w:displacedByCustomXml="prev"/>
        <w:bookmarkStart w:id="23" w:name="_Toc414008524" w:displacedByCustomXml="prev"/>
        <w:bookmarkStart w:id="24" w:name="_Toc404964127" w:displacedByCustomXml="prev"/>
        <w:bookmarkStart w:id="25" w:name="_Toc404267507" w:displacedByCustomXml="prev"/>
        <w:bookmarkStart w:id="26" w:name="_Toc404190101" w:displacedByCustomXml="prev"/>
        <w:bookmarkStart w:id="27" w:name="_Toc404169292" w:displacedByCustomXml="prev"/>
        <w:bookmarkStart w:id="28" w:name="_Toc310446344" w:displacedByCustomXml="prev"/>
        <w:bookmarkStart w:id="29" w:name="_Toc310550006" w:displacedByCustomXml="prev"/>
        <w:bookmarkStart w:id="30" w:name="_Toc403383745" w:displacedByCustomXml="prev"/>
        <w:bookmarkStart w:id="31" w:name="_Toc403384677" w:displacedByCustomXml="prev"/>
        <w:bookmarkStart w:id="32" w:name="_Toc403483533" w:displacedByCustomXml="prev"/>
        <w:bookmarkStart w:id="33" w:name="_Toc403731869" w:displacedByCustomXml="prev"/>
        <w:bookmarkStart w:id="34" w:name="_Toc404003477" w:displacedByCustomXml="prev"/>
        <w:bookmarkStart w:id="35" w:name="_Toc404271967" w:displacedByCustomXml="prev"/>
        <w:bookmarkStart w:id="36" w:name="_Toc414018835" w:displacedByCustomXml="prev"/>
        <w:bookmarkStart w:id="37" w:name="_Toc414021901" w:displacedByCustomXml="prev"/>
        <w:p w:rsidR="00D1307B" w:rsidRDefault="00C10AC4" w:rsidP="00412B4F">
          <w:pPr>
            <w:pStyle w:val="10"/>
            <w:numPr>
              <w:ilvl w:val="0"/>
              <w:numId w:val="0"/>
            </w:numPr>
            <w:ind w:left="425"/>
            <w:rPr>
              <w:noProof/>
            </w:rPr>
          </w:pPr>
          <w:r w:rsidRPr="00E91BA7">
            <w:rPr>
              <w:rFonts w:ascii="Century" w:eastAsia="Mincho" w:hAnsi="Century" w:cs="Times New Roman" w:hint="eastAsia"/>
              <w:b/>
              <w:bCs/>
              <w:sz w:val="28"/>
              <w:szCs w:val="28"/>
              <w:lang w:val="ja-JP"/>
            </w:rPr>
            <w:t>目次</w:t>
          </w:r>
          <w:bookmarkEnd w:id="37"/>
          <w:bookmarkEnd w:id="36"/>
          <w:bookmarkEnd w:id="35"/>
          <w:bookmarkEnd w:id="34"/>
          <w:bookmarkEnd w:id="33"/>
          <w:bookmarkEnd w:id="32"/>
          <w:bookmarkEnd w:id="31"/>
          <w:bookmarkEnd w:id="30"/>
          <w:bookmarkEnd w:id="29"/>
          <w:bookmarkEnd w:id="28"/>
          <w:bookmarkEnd w:id="27"/>
          <w:bookmarkEnd w:id="26"/>
          <w:bookmarkEnd w:id="25"/>
          <w:bookmarkEnd w:id="24"/>
          <w:bookmarkEnd w:id="23"/>
          <w:bookmarkEnd w:id="22"/>
          <w:bookmarkEnd w:id="21"/>
          <w:r w:rsidR="002478E7" w:rsidRPr="002478E7">
            <w:rPr>
              <w:rFonts w:asciiTheme="majorEastAsia" w:hAnsiTheme="majorEastAsia"/>
            </w:rPr>
            <w:fldChar w:fldCharType="begin"/>
          </w:r>
          <w:r w:rsidRPr="007A3655">
            <w:rPr>
              <w:rFonts w:asciiTheme="majorEastAsia" w:hAnsiTheme="majorEastAsia"/>
            </w:rPr>
            <w:instrText xml:space="preserve"> TOC \o "1-3" \h \z \u </w:instrText>
          </w:r>
          <w:r w:rsidR="002478E7" w:rsidRPr="002478E7">
            <w:rPr>
              <w:rFonts w:asciiTheme="majorEastAsia" w:hAnsiTheme="majorEastAsia"/>
            </w:rPr>
            <w:fldChar w:fldCharType="separate"/>
          </w:r>
        </w:p>
        <w:p w:rsidR="00906A4E" w:rsidRDefault="00906A4E">
          <w:pPr>
            <w:pStyle w:val="12"/>
            <w:tabs>
              <w:tab w:val="left" w:pos="1050"/>
              <w:tab w:val="right" w:leader="dot" w:pos="9736"/>
            </w:tabs>
            <w:rPr>
              <w:noProof/>
            </w:rPr>
          </w:pPr>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52" w:history="1">
            <w:r w:rsidR="00D1307B" w:rsidRPr="00875494">
              <w:rPr>
                <w:rStyle w:val="ad"/>
                <w:rFonts w:hint="eastAsia"/>
                <w:b/>
                <w:noProof/>
              </w:rPr>
              <w:t>第</w:t>
            </w:r>
            <w:r w:rsidR="00D1307B" w:rsidRPr="00875494">
              <w:rPr>
                <w:rStyle w:val="ad"/>
                <w:rFonts w:hint="eastAsia"/>
                <w:b/>
                <w:noProof/>
              </w:rPr>
              <w:t xml:space="preserve"> 1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緒言</w:t>
            </w:r>
            <w:r w:rsidR="00D1307B">
              <w:rPr>
                <w:noProof/>
                <w:webHidden/>
              </w:rPr>
              <w:tab/>
            </w:r>
            <w:r>
              <w:rPr>
                <w:noProof/>
                <w:webHidden/>
              </w:rPr>
              <w:fldChar w:fldCharType="begin"/>
            </w:r>
            <w:r w:rsidR="00D1307B">
              <w:rPr>
                <w:noProof/>
                <w:webHidden/>
              </w:rPr>
              <w:instrText xml:space="preserve"> PAGEREF _Toc414291752 \h </w:instrText>
            </w:r>
            <w:r>
              <w:rPr>
                <w:noProof/>
                <w:webHidden/>
              </w:rPr>
            </w:r>
            <w:r>
              <w:rPr>
                <w:noProof/>
                <w:webHidden/>
              </w:rPr>
              <w:fldChar w:fldCharType="separate"/>
            </w:r>
            <w:r w:rsidR="004536F3">
              <w:rPr>
                <w:noProof/>
                <w:webHidden/>
              </w:rPr>
              <w:t>1</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53" w:history="1">
            <w:r w:rsidR="00D1307B" w:rsidRPr="00875494">
              <w:rPr>
                <w:rStyle w:val="ad"/>
                <w:noProof/>
              </w:rPr>
              <w:t>1.1.</w:t>
            </w:r>
            <w:r w:rsidR="00D1307B">
              <w:rPr>
                <w:rFonts w:asciiTheme="minorHAnsi" w:eastAsiaTheme="minorEastAsia" w:hAnsiTheme="minorHAnsi" w:cstheme="minorBidi"/>
                <w:noProof/>
                <w:kern w:val="2"/>
                <w:szCs w:val="22"/>
              </w:rPr>
              <w:tab/>
            </w:r>
            <w:r w:rsidR="00D1307B" w:rsidRPr="00875494">
              <w:rPr>
                <w:rStyle w:val="ad"/>
                <w:rFonts w:hint="eastAsia"/>
                <w:noProof/>
              </w:rPr>
              <w:t>背景</w:t>
            </w:r>
            <w:r w:rsidR="00D1307B">
              <w:rPr>
                <w:noProof/>
                <w:webHidden/>
              </w:rPr>
              <w:tab/>
            </w:r>
            <w:r>
              <w:rPr>
                <w:noProof/>
                <w:webHidden/>
              </w:rPr>
              <w:fldChar w:fldCharType="begin"/>
            </w:r>
            <w:r w:rsidR="00D1307B">
              <w:rPr>
                <w:noProof/>
                <w:webHidden/>
              </w:rPr>
              <w:instrText xml:space="preserve"> PAGEREF _Toc414291753 \h </w:instrText>
            </w:r>
            <w:r>
              <w:rPr>
                <w:noProof/>
                <w:webHidden/>
              </w:rPr>
            </w:r>
            <w:r>
              <w:rPr>
                <w:noProof/>
                <w:webHidden/>
              </w:rPr>
              <w:fldChar w:fldCharType="separate"/>
            </w:r>
            <w:r w:rsidR="004536F3">
              <w:rPr>
                <w:noProof/>
                <w:webHidden/>
              </w:rPr>
              <w:t>1</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54" w:history="1">
            <w:r w:rsidR="00D1307B" w:rsidRPr="00875494">
              <w:rPr>
                <w:rStyle w:val="ad"/>
                <w:noProof/>
              </w:rPr>
              <w:t>1.2.</w:t>
            </w:r>
            <w:r w:rsidR="00D1307B">
              <w:rPr>
                <w:rFonts w:asciiTheme="minorHAnsi" w:eastAsiaTheme="minorEastAsia" w:hAnsiTheme="minorHAnsi" w:cstheme="minorBidi"/>
                <w:noProof/>
                <w:kern w:val="2"/>
                <w:szCs w:val="22"/>
              </w:rPr>
              <w:tab/>
            </w:r>
            <w:r w:rsidR="00D1307B" w:rsidRPr="00875494">
              <w:rPr>
                <w:rStyle w:val="ad"/>
                <w:rFonts w:hint="eastAsia"/>
                <w:noProof/>
              </w:rPr>
              <w:t>目的</w:t>
            </w:r>
            <w:r w:rsidR="00D1307B">
              <w:rPr>
                <w:noProof/>
                <w:webHidden/>
              </w:rPr>
              <w:tab/>
            </w:r>
            <w:r>
              <w:rPr>
                <w:noProof/>
                <w:webHidden/>
              </w:rPr>
              <w:fldChar w:fldCharType="begin"/>
            </w:r>
            <w:r w:rsidR="00D1307B">
              <w:rPr>
                <w:noProof/>
                <w:webHidden/>
              </w:rPr>
              <w:instrText xml:space="preserve"> PAGEREF _Toc414291754 \h </w:instrText>
            </w:r>
            <w:r>
              <w:rPr>
                <w:noProof/>
                <w:webHidden/>
              </w:rPr>
            </w:r>
            <w:r>
              <w:rPr>
                <w:noProof/>
                <w:webHidden/>
              </w:rPr>
              <w:fldChar w:fldCharType="separate"/>
            </w:r>
            <w:r w:rsidR="004536F3">
              <w:rPr>
                <w:noProof/>
                <w:webHidden/>
              </w:rPr>
              <w:t>2</w:t>
            </w:r>
            <w:r>
              <w:rPr>
                <w:noProof/>
                <w:webHidden/>
              </w:rPr>
              <w:fldChar w:fldCharType="end"/>
            </w:r>
          </w:hyperlink>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55" w:history="1">
            <w:r w:rsidR="00D1307B" w:rsidRPr="00875494">
              <w:rPr>
                <w:rStyle w:val="ad"/>
                <w:rFonts w:hint="eastAsia"/>
                <w:b/>
                <w:noProof/>
              </w:rPr>
              <w:t>第</w:t>
            </w:r>
            <w:r w:rsidR="00D1307B" w:rsidRPr="00875494">
              <w:rPr>
                <w:rStyle w:val="ad"/>
                <w:rFonts w:hint="eastAsia"/>
                <w:b/>
                <w:noProof/>
              </w:rPr>
              <w:t xml:space="preserve"> 2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b/>
                <w:noProof/>
              </w:rPr>
              <w:t>NetCommons</w:t>
            </w:r>
            <w:r w:rsidR="00D1307B" w:rsidRPr="00875494">
              <w:rPr>
                <w:rStyle w:val="ad"/>
                <w:rFonts w:hint="eastAsia"/>
                <w:b/>
                <w:noProof/>
              </w:rPr>
              <w:t>プロジェクト</w:t>
            </w:r>
            <w:r w:rsidR="00D1307B">
              <w:rPr>
                <w:noProof/>
                <w:webHidden/>
              </w:rPr>
              <w:tab/>
            </w:r>
            <w:r>
              <w:rPr>
                <w:noProof/>
                <w:webHidden/>
              </w:rPr>
              <w:fldChar w:fldCharType="begin"/>
            </w:r>
            <w:r w:rsidR="00D1307B">
              <w:rPr>
                <w:noProof/>
                <w:webHidden/>
              </w:rPr>
              <w:instrText xml:space="preserve"> PAGEREF _Toc414291755 \h </w:instrText>
            </w:r>
            <w:r>
              <w:rPr>
                <w:noProof/>
                <w:webHidden/>
              </w:rPr>
            </w:r>
            <w:r>
              <w:rPr>
                <w:noProof/>
                <w:webHidden/>
              </w:rPr>
              <w:fldChar w:fldCharType="separate"/>
            </w:r>
            <w:r w:rsidR="004536F3">
              <w:rPr>
                <w:noProof/>
                <w:webHidden/>
              </w:rPr>
              <w:t>4</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58" w:history="1">
            <w:r w:rsidR="00D1307B" w:rsidRPr="00875494">
              <w:rPr>
                <w:rStyle w:val="ad"/>
                <w:noProof/>
              </w:rPr>
              <w:t>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とは</w:t>
            </w:r>
            <w:r w:rsidR="00D1307B">
              <w:rPr>
                <w:noProof/>
                <w:webHidden/>
              </w:rPr>
              <w:tab/>
            </w:r>
            <w:r>
              <w:rPr>
                <w:noProof/>
                <w:webHidden/>
              </w:rPr>
              <w:fldChar w:fldCharType="begin"/>
            </w:r>
            <w:r w:rsidR="00D1307B">
              <w:rPr>
                <w:noProof/>
                <w:webHidden/>
              </w:rPr>
              <w:instrText xml:space="preserve"> PAGEREF _Toc414291758 \h </w:instrText>
            </w:r>
            <w:r>
              <w:rPr>
                <w:noProof/>
                <w:webHidden/>
              </w:rPr>
            </w:r>
            <w:r>
              <w:rPr>
                <w:noProof/>
                <w:webHidden/>
              </w:rPr>
              <w:fldChar w:fldCharType="separate"/>
            </w:r>
            <w:r w:rsidR="004536F3">
              <w:rPr>
                <w:noProof/>
                <w:webHidden/>
              </w:rPr>
              <w:t>4</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59"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NetCommons</w:t>
            </w:r>
            <w:r w:rsidR="00D1307B" w:rsidRPr="00875494">
              <w:rPr>
                <w:rStyle w:val="ad"/>
                <w:rFonts w:hint="eastAsia"/>
                <w:noProof/>
              </w:rPr>
              <w:t>の特徴</w:t>
            </w:r>
            <w:r w:rsidR="00D1307B">
              <w:rPr>
                <w:noProof/>
                <w:webHidden/>
              </w:rPr>
              <w:tab/>
            </w:r>
            <w:r>
              <w:rPr>
                <w:noProof/>
                <w:webHidden/>
              </w:rPr>
              <w:fldChar w:fldCharType="begin"/>
            </w:r>
            <w:r w:rsidR="00D1307B">
              <w:rPr>
                <w:noProof/>
                <w:webHidden/>
              </w:rPr>
              <w:instrText xml:space="preserve"> PAGEREF _Toc414291759 \h </w:instrText>
            </w:r>
            <w:r>
              <w:rPr>
                <w:noProof/>
                <w:webHidden/>
              </w:rPr>
            </w:r>
            <w:r>
              <w:rPr>
                <w:noProof/>
                <w:webHidden/>
              </w:rPr>
              <w:fldChar w:fldCharType="separate"/>
            </w:r>
            <w:r w:rsidR="004536F3">
              <w:rPr>
                <w:noProof/>
                <w:webHidden/>
              </w:rPr>
              <w:t>4</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60"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の実績</w:t>
            </w:r>
            <w:r w:rsidR="00D1307B">
              <w:rPr>
                <w:noProof/>
                <w:webHidden/>
              </w:rPr>
              <w:tab/>
            </w:r>
            <w:r>
              <w:rPr>
                <w:noProof/>
                <w:webHidden/>
              </w:rPr>
              <w:fldChar w:fldCharType="begin"/>
            </w:r>
            <w:r w:rsidR="00D1307B">
              <w:rPr>
                <w:noProof/>
                <w:webHidden/>
              </w:rPr>
              <w:instrText xml:space="preserve"> PAGEREF _Toc414291760 \h </w:instrText>
            </w:r>
            <w:r>
              <w:rPr>
                <w:noProof/>
                <w:webHidden/>
              </w:rPr>
            </w:r>
            <w:r>
              <w:rPr>
                <w:noProof/>
                <w:webHidden/>
              </w:rPr>
              <w:fldChar w:fldCharType="separate"/>
            </w:r>
            <w:r w:rsidR="004536F3">
              <w:rPr>
                <w:noProof/>
                <w:webHidden/>
              </w:rPr>
              <w:t>5</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61" w:history="1">
            <w:r w:rsidR="00D1307B" w:rsidRPr="00875494">
              <w:rPr>
                <w:rStyle w:val="ad"/>
                <w:noProof/>
              </w:rPr>
              <w:t>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開発プロジェクト</w:t>
            </w:r>
            <w:r w:rsidR="00D1307B">
              <w:rPr>
                <w:noProof/>
                <w:webHidden/>
              </w:rPr>
              <w:tab/>
            </w:r>
            <w:r>
              <w:rPr>
                <w:noProof/>
                <w:webHidden/>
              </w:rPr>
              <w:fldChar w:fldCharType="begin"/>
            </w:r>
            <w:r w:rsidR="00D1307B">
              <w:rPr>
                <w:noProof/>
                <w:webHidden/>
              </w:rPr>
              <w:instrText xml:space="preserve"> PAGEREF _Toc414291761 \h </w:instrText>
            </w:r>
            <w:r>
              <w:rPr>
                <w:noProof/>
                <w:webHidden/>
              </w:rPr>
            </w:r>
            <w:r>
              <w:rPr>
                <w:noProof/>
                <w:webHidden/>
              </w:rPr>
              <w:fldChar w:fldCharType="separate"/>
            </w:r>
            <w:r w:rsidR="004536F3">
              <w:rPr>
                <w:noProof/>
                <w:webHidden/>
              </w:rPr>
              <w:t>6</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62" w:history="1">
            <w:r w:rsidR="00D1307B" w:rsidRPr="00875494">
              <w:rPr>
                <w:rStyle w:val="ad"/>
                <w:rFonts w:cstheme="majorHAnsi"/>
                <w:noProof/>
              </w:rPr>
              <w:t>2.2.1.</w:t>
            </w:r>
            <w:r w:rsidR="00D1307B">
              <w:rPr>
                <w:rFonts w:asciiTheme="minorHAnsi" w:eastAsiaTheme="minorEastAsia" w:hAnsiTheme="minorHAnsi" w:cstheme="minorBidi"/>
                <w:noProof/>
                <w:kern w:val="2"/>
                <w:szCs w:val="22"/>
              </w:rPr>
              <w:tab/>
            </w:r>
            <w:r w:rsidR="00D1307B" w:rsidRPr="00875494">
              <w:rPr>
                <w:rStyle w:val="ad"/>
                <w:noProof/>
              </w:rPr>
              <w:t>NC2</w:t>
            </w:r>
            <w:r w:rsidR="00D1307B" w:rsidRPr="00875494">
              <w:rPr>
                <w:rStyle w:val="ad"/>
                <w:rFonts w:hint="eastAsia"/>
                <w:noProof/>
              </w:rPr>
              <w:t>との相違点</w:t>
            </w:r>
            <w:r w:rsidR="00D1307B">
              <w:rPr>
                <w:noProof/>
                <w:webHidden/>
              </w:rPr>
              <w:tab/>
            </w:r>
            <w:r>
              <w:rPr>
                <w:noProof/>
                <w:webHidden/>
              </w:rPr>
              <w:fldChar w:fldCharType="begin"/>
            </w:r>
            <w:r w:rsidR="00D1307B">
              <w:rPr>
                <w:noProof/>
                <w:webHidden/>
              </w:rPr>
              <w:instrText xml:space="preserve"> PAGEREF _Toc414291762 \h </w:instrText>
            </w:r>
            <w:r>
              <w:rPr>
                <w:noProof/>
                <w:webHidden/>
              </w:rPr>
            </w:r>
            <w:r>
              <w:rPr>
                <w:noProof/>
                <w:webHidden/>
              </w:rPr>
              <w:fldChar w:fldCharType="separate"/>
            </w:r>
            <w:r w:rsidR="004536F3">
              <w:rPr>
                <w:noProof/>
                <w:webHidden/>
              </w:rPr>
              <w:t>6</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63" w:history="1">
            <w:r w:rsidR="00D1307B" w:rsidRPr="00875494">
              <w:rPr>
                <w:rStyle w:val="ad"/>
                <w:rFonts w:cstheme="majorHAnsi"/>
                <w:noProof/>
              </w:rPr>
              <w:t>2.2.2.</w:t>
            </w:r>
            <w:r w:rsidR="00D1307B">
              <w:rPr>
                <w:rFonts w:asciiTheme="minorHAnsi" w:eastAsiaTheme="minorEastAsia" w:hAnsiTheme="minorHAnsi" w:cstheme="minorBidi"/>
                <w:noProof/>
                <w:kern w:val="2"/>
                <w:szCs w:val="22"/>
              </w:rPr>
              <w:tab/>
            </w:r>
            <w:r w:rsidR="00D1307B" w:rsidRPr="00875494">
              <w:rPr>
                <w:rStyle w:val="ad"/>
                <w:noProof/>
              </w:rPr>
              <w:t>NC3</w:t>
            </w:r>
            <w:r w:rsidR="00D1307B" w:rsidRPr="00875494">
              <w:rPr>
                <w:rStyle w:val="ad"/>
                <w:rFonts w:hint="eastAsia"/>
                <w:noProof/>
              </w:rPr>
              <w:t>利用のメリット</w:t>
            </w:r>
            <w:r w:rsidR="00D1307B">
              <w:rPr>
                <w:noProof/>
                <w:webHidden/>
              </w:rPr>
              <w:tab/>
            </w:r>
            <w:r>
              <w:rPr>
                <w:noProof/>
                <w:webHidden/>
              </w:rPr>
              <w:fldChar w:fldCharType="begin"/>
            </w:r>
            <w:r w:rsidR="00D1307B">
              <w:rPr>
                <w:noProof/>
                <w:webHidden/>
              </w:rPr>
              <w:instrText xml:space="preserve"> PAGEREF _Toc414291763 \h </w:instrText>
            </w:r>
            <w:r>
              <w:rPr>
                <w:noProof/>
                <w:webHidden/>
              </w:rPr>
            </w:r>
            <w:r>
              <w:rPr>
                <w:noProof/>
                <w:webHidden/>
              </w:rPr>
              <w:fldChar w:fldCharType="separate"/>
            </w:r>
            <w:r w:rsidR="004536F3">
              <w:rPr>
                <w:noProof/>
                <w:webHidden/>
              </w:rPr>
              <w:t>7</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66" w:history="1">
            <w:r w:rsidR="00D1307B" w:rsidRPr="00875494">
              <w:rPr>
                <w:rStyle w:val="ad"/>
                <w:rFonts w:cstheme="majorHAnsi"/>
                <w:noProof/>
              </w:rPr>
              <w:t>2.2.3.</w:t>
            </w:r>
            <w:r w:rsidR="00D1307B">
              <w:rPr>
                <w:rFonts w:asciiTheme="minorHAnsi" w:eastAsiaTheme="minorEastAsia" w:hAnsiTheme="minorHAnsi" w:cstheme="minorBidi"/>
                <w:noProof/>
                <w:kern w:val="2"/>
                <w:szCs w:val="22"/>
              </w:rPr>
              <w:tab/>
            </w:r>
            <w:r w:rsidR="00D1307B" w:rsidRPr="00875494">
              <w:rPr>
                <w:rStyle w:val="ad"/>
                <w:rFonts w:hint="eastAsia"/>
                <w:noProof/>
              </w:rPr>
              <w:t>開発に利用するサービス／ソフトウェア</w:t>
            </w:r>
            <w:r w:rsidR="00D1307B">
              <w:rPr>
                <w:noProof/>
                <w:webHidden/>
              </w:rPr>
              <w:tab/>
            </w:r>
            <w:r>
              <w:rPr>
                <w:noProof/>
                <w:webHidden/>
              </w:rPr>
              <w:fldChar w:fldCharType="begin"/>
            </w:r>
            <w:r w:rsidR="00D1307B">
              <w:rPr>
                <w:noProof/>
                <w:webHidden/>
              </w:rPr>
              <w:instrText xml:space="preserve"> PAGEREF _Toc414291766 \h </w:instrText>
            </w:r>
            <w:r>
              <w:rPr>
                <w:noProof/>
                <w:webHidden/>
              </w:rPr>
            </w:r>
            <w:r>
              <w:rPr>
                <w:noProof/>
                <w:webHidden/>
              </w:rPr>
              <w:fldChar w:fldCharType="separate"/>
            </w:r>
            <w:r w:rsidR="004536F3">
              <w:rPr>
                <w:noProof/>
                <w:webHidden/>
              </w:rPr>
              <w:t>8</w:t>
            </w:r>
            <w:r>
              <w:rPr>
                <w:noProof/>
                <w:webHidden/>
              </w:rPr>
              <w:fldChar w:fldCharType="end"/>
            </w:r>
          </w:hyperlink>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67" w:history="1">
            <w:r w:rsidR="00D1307B" w:rsidRPr="00875494">
              <w:rPr>
                <w:rStyle w:val="ad"/>
                <w:rFonts w:hint="eastAsia"/>
                <w:b/>
                <w:noProof/>
              </w:rPr>
              <w:t>第</w:t>
            </w:r>
            <w:r w:rsidR="00D1307B" w:rsidRPr="00875494">
              <w:rPr>
                <w:rStyle w:val="ad"/>
                <w:rFonts w:hint="eastAsia"/>
                <w:b/>
                <w:noProof/>
              </w:rPr>
              <w:t xml:space="preserve"> 3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noProof/>
              </w:rPr>
              <w:t>プラグイン開発</w:t>
            </w:r>
            <w:r w:rsidR="00D1307B">
              <w:rPr>
                <w:noProof/>
                <w:webHidden/>
              </w:rPr>
              <w:tab/>
            </w:r>
            <w:r>
              <w:rPr>
                <w:noProof/>
                <w:webHidden/>
              </w:rPr>
              <w:fldChar w:fldCharType="begin"/>
            </w:r>
            <w:r w:rsidR="00D1307B">
              <w:rPr>
                <w:noProof/>
                <w:webHidden/>
              </w:rPr>
              <w:instrText xml:space="preserve"> PAGEREF _Toc414291767 \h </w:instrText>
            </w:r>
            <w:r>
              <w:rPr>
                <w:noProof/>
                <w:webHidden/>
              </w:rPr>
            </w:r>
            <w:r>
              <w:rPr>
                <w:noProof/>
                <w:webHidden/>
              </w:rPr>
              <w:fldChar w:fldCharType="separate"/>
            </w:r>
            <w:r w:rsidR="004536F3">
              <w:rPr>
                <w:noProof/>
                <w:webHidden/>
              </w:rPr>
              <w:t>11</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68" w:history="1">
            <w:r w:rsidR="00D1307B" w:rsidRPr="00875494">
              <w:rPr>
                <w:rStyle w:val="ad"/>
                <w:noProof/>
              </w:rPr>
              <w:t>3.1.</w:t>
            </w:r>
            <w:r w:rsidR="00D1307B">
              <w:rPr>
                <w:rFonts w:asciiTheme="minorHAnsi" w:eastAsiaTheme="minorEastAsia" w:hAnsiTheme="minorHAnsi" w:cstheme="minorBidi"/>
                <w:noProof/>
                <w:kern w:val="2"/>
                <w:szCs w:val="22"/>
              </w:rPr>
              <w:tab/>
            </w:r>
            <w:r w:rsidR="00D1307B" w:rsidRPr="00875494">
              <w:rPr>
                <w:rStyle w:val="ad"/>
                <w:rFonts w:hint="eastAsia"/>
                <w:noProof/>
              </w:rPr>
              <w:t>開発フロー</w:t>
            </w:r>
            <w:r w:rsidR="00D1307B">
              <w:rPr>
                <w:noProof/>
                <w:webHidden/>
              </w:rPr>
              <w:tab/>
            </w:r>
            <w:r>
              <w:rPr>
                <w:noProof/>
                <w:webHidden/>
              </w:rPr>
              <w:fldChar w:fldCharType="begin"/>
            </w:r>
            <w:r w:rsidR="00D1307B">
              <w:rPr>
                <w:noProof/>
                <w:webHidden/>
              </w:rPr>
              <w:instrText xml:space="preserve"> PAGEREF _Toc414291768 \h </w:instrText>
            </w:r>
            <w:r>
              <w:rPr>
                <w:noProof/>
                <w:webHidden/>
              </w:rPr>
            </w:r>
            <w:r>
              <w:rPr>
                <w:noProof/>
                <w:webHidden/>
              </w:rPr>
              <w:fldChar w:fldCharType="separate"/>
            </w:r>
            <w:r w:rsidR="004536F3">
              <w:rPr>
                <w:noProof/>
                <w:webHidden/>
              </w:rPr>
              <w:t>11</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69" w:history="1">
            <w:r w:rsidR="00D1307B" w:rsidRPr="00875494">
              <w:rPr>
                <w:rStyle w:val="ad"/>
                <w:noProof/>
              </w:rPr>
              <w:t>3.2.</w:t>
            </w:r>
            <w:r w:rsidR="00D1307B">
              <w:rPr>
                <w:rFonts w:asciiTheme="minorHAnsi" w:eastAsiaTheme="minorEastAsia" w:hAnsiTheme="minorHAnsi" w:cstheme="minorBidi"/>
                <w:noProof/>
                <w:kern w:val="2"/>
                <w:szCs w:val="22"/>
              </w:rPr>
              <w:tab/>
            </w:r>
            <w:r w:rsidR="00D1307B" w:rsidRPr="00875494">
              <w:rPr>
                <w:rStyle w:val="ad"/>
                <w:rFonts w:hint="eastAsia"/>
                <w:noProof/>
              </w:rPr>
              <w:t>開発</w:t>
            </w:r>
            <w:r w:rsidR="00D1307B">
              <w:rPr>
                <w:noProof/>
                <w:webHidden/>
              </w:rPr>
              <w:tab/>
            </w:r>
            <w:r>
              <w:rPr>
                <w:noProof/>
                <w:webHidden/>
              </w:rPr>
              <w:fldChar w:fldCharType="begin"/>
            </w:r>
            <w:r w:rsidR="00D1307B">
              <w:rPr>
                <w:noProof/>
                <w:webHidden/>
              </w:rPr>
              <w:instrText xml:space="preserve"> PAGEREF _Toc414291769 \h </w:instrText>
            </w:r>
            <w:r>
              <w:rPr>
                <w:noProof/>
                <w:webHidden/>
              </w:rPr>
            </w:r>
            <w:r>
              <w:rPr>
                <w:noProof/>
                <w:webHidden/>
              </w:rPr>
              <w:fldChar w:fldCharType="separate"/>
            </w:r>
            <w:r w:rsidR="004536F3">
              <w:rPr>
                <w:noProof/>
                <w:webHidden/>
              </w:rPr>
              <w:t>14</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73" w:history="1">
            <w:r w:rsidR="00D1307B" w:rsidRPr="00875494">
              <w:rPr>
                <w:rStyle w:val="ad"/>
                <w:rFonts w:cstheme="majorHAnsi"/>
                <w:noProof/>
              </w:rPr>
              <w:t>3.2.1.</w:t>
            </w:r>
            <w:r w:rsidR="00D1307B">
              <w:rPr>
                <w:rFonts w:asciiTheme="minorHAnsi" w:eastAsiaTheme="minorEastAsia" w:hAnsiTheme="minorHAnsi" w:cstheme="minorBidi"/>
                <w:noProof/>
                <w:kern w:val="2"/>
                <w:szCs w:val="22"/>
              </w:rPr>
              <w:tab/>
            </w:r>
            <w:r w:rsidR="00D1307B" w:rsidRPr="00875494">
              <w:rPr>
                <w:rStyle w:val="ad"/>
                <w:rFonts w:hint="eastAsia"/>
                <w:noProof/>
              </w:rPr>
              <w:t>開発対象プラグイン</w:t>
            </w:r>
            <w:r w:rsidR="00D1307B">
              <w:rPr>
                <w:noProof/>
                <w:webHidden/>
              </w:rPr>
              <w:tab/>
            </w:r>
            <w:r>
              <w:rPr>
                <w:noProof/>
                <w:webHidden/>
              </w:rPr>
              <w:fldChar w:fldCharType="begin"/>
            </w:r>
            <w:r w:rsidR="00D1307B">
              <w:rPr>
                <w:noProof/>
                <w:webHidden/>
              </w:rPr>
              <w:instrText xml:space="preserve"> PAGEREF _Toc414291773 \h </w:instrText>
            </w:r>
            <w:r>
              <w:rPr>
                <w:noProof/>
                <w:webHidden/>
              </w:rPr>
            </w:r>
            <w:r>
              <w:rPr>
                <w:noProof/>
                <w:webHidden/>
              </w:rPr>
              <w:fldChar w:fldCharType="separate"/>
            </w:r>
            <w:r w:rsidR="004536F3">
              <w:rPr>
                <w:noProof/>
                <w:webHidden/>
              </w:rPr>
              <w:t>14</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74" w:history="1">
            <w:r w:rsidR="00D1307B" w:rsidRPr="00875494">
              <w:rPr>
                <w:rStyle w:val="ad"/>
                <w:rFonts w:cstheme="majorHAnsi"/>
                <w:noProof/>
              </w:rPr>
              <w:t>3.2.2.</w:t>
            </w:r>
            <w:r w:rsidR="00D1307B">
              <w:rPr>
                <w:rFonts w:asciiTheme="minorHAnsi" w:eastAsiaTheme="minorEastAsia" w:hAnsiTheme="minorHAnsi" w:cstheme="minorBidi"/>
                <w:noProof/>
                <w:kern w:val="2"/>
                <w:szCs w:val="22"/>
              </w:rPr>
              <w:tab/>
            </w:r>
            <w:r w:rsidR="00D1307B" w:rsidRPr="00875494">
              <w:rPr>
                <w:rStyle w:val="ad"/>
                <w:rFonts w:hint="eastAsia"/>
                <w:noProof/>
              </w:rPr>
              <w:t>設計ドキュメント</w:t>
            </w:r>
            <w:r w:rsidR="00D1307B">
              <w:rPr>
                <w:noProof/>
                <w:webHidden/>
              </w:rPr>
              <w:tab/>
            </w:r>
            <w:r>
              <w:rPr>
                <w:noProof/>
                <w:webHidden/>
              </w:rPr>
              <w:fldChar w:fldCharType="begin"/>
            </w:r>
            <w:r w:rsidR="00D1307B">
              <w:rPr>
                <w:noProof/>
                <w:webHidden/>
              </w:rPr>
              <w:instrText xml:space="preserve"> PAGEREF _Toc414291774 \h </w:instrText>
            </w:r>
            <w:r>
              <w:rPr>
                <w:noProof/>
                <w:webHidden/>
              </w:rPr>
            </w:r>
            <w:r>
              <w:rPr>
                <w:noProof/>
                <w:webHidden/>
              </w:rPr>
              <w:fldChar w:fldCharType="separate"/>
            </w:r>
            <w:r w:rsidR="004536F3">
              <w:rPr>
                <w:noProof/>
                <w:webHidden/>
              </w:rPr>
              <w:t>15</w:t>
            </w:r>
            <w:r>
              <w:rPr>
                <w:noProof/>
                <w:webHidden/>
              </w:rPr>
              <w:fldChar w:fldCharType="end"/>
            </w:r>
          </w:hyperlink>
        </w:p>
        <w:p w:rsidR="00D1307B" w:rsidRDefault="002478E7">
          <w:pPr>
            <w:pStyle w:val="32"/>
            <w:tabs>
              <w:tab w:val="left" w:pos="1260"/>
              <w:tab w:val="right" w:leader="dot" w:pos="9736"/>
            </w:tabs>
            <w:rPr>
              <w:rFonts w:asciiTheme="minorHAnsi" w:eastAsiaTheme="minorEastAsia" w:hAnsiTheme="minorHAnsi" w:cstheme="minorBidi"/>
              <w:noProof/>
              <w:kern w:val="2"/>
              <w:szCs w:val="22"/>
            </w:rPr>
          </w:pPr>
          <w:hyperlink w:anchor="_Toc414291775" w:history="1">
            <w:r w:rsidR="00D1307B" w:rsidRPr="00875494">
              <w:rPr>
                <w:rStyle w:val="ad"/>
                <w:rFonts w:cstheme="majorHAnsi"/>
                <w:noProof/>
              </w:rPr>
              <w:t>3.2.3.</w:t>
            </w:r>
            <w:r w:rsidR="00D1307B">
              <w:rPr>
                <w:rFonts w:asciiTheme="minorHAnsi" w:eastAsiaTheme="minorEastAsia" w:hAnsiTheme="minorHAnsi" w:cstheme="minorBidi"/>
                <w:noProof/>
                <w:kern w:val="2"/>
                <w:szCs w:val="22"/>
              </w:rPr>
              <w:tab/>
            </w:r>
            <w:r w:rsidR="00D1307B" w:rsidRPr="00875494">
              <w:rPr>
                <w:rStyle w:val="ad"/>
                <w:rFonts w:hint="eastAsia"/>
                <w:noProof/>
              </w:rPr>
              <w:t>プログラム規模</w:t>
            </w:r>
            <w:r w:rsidR="00D1307B">
              <w:rPr>
                <w:noProof/>
                <w:webHidden/>
              </w:rPr>
              <w:tab/>
            </w:r>
            <w:r>
              <w:rPr>
                <w:noProof/>
                <w:webHidden/>
              </w:rPr>
              <w:fldChar w:fldCharType="begin"/>
            </w:r>
            <w:r w:rsidR="00D1307B">
              <w:rPr>
                <w:noProof/>
                <w:webHidden/>
              </w:rPr>
              <w:instrText xml:space="preserve"> PAGEREF _Toc414291775 \h </w:instrText>
            </w:r>
            <w:r>
              <w:rPr>
                <w:noProof/>
                <w:webHidden/>
              </w:rPr>
            </w:r>
            <w:r>
              <w:rPr>
                <w:noProof/>
                <w:webHidden/>
              </w:rPr>
              <w:fldChar w:fldCharType="separate"/>
            </w:r>
            <w:r w:rsidR="004536F3">
              <w:rPr>
                <w:noProof/>
                <w:webHidden/>
              </w:rPr>
              <w:t>15</w:t>
            </w:r>
            <w:r>
              <w:rPr>
                <w:noProof/>
                <w:webHidden/>
              </w:rPr>
              <w:fldChar w:fldCharType="end"/>
            </w:r>
          </w:hyperlink>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76" w:history="1">
            <w:r w:rsidR="00D1307B" w:rsidRPr="00875494">
              <w:rPr>
                <w:rStyle w:val="ad"/>
                <w:rFonts w:hint="eastAsia"/>
                <w:b/>
                <w:noProof/>
              </w:rPr>
              <w:t>第</w:t>
            </w:r>
            <w:r w:rsidR="00D1307B" w:rsidRPr="00875494">
              <w:rPr>
                <w:rStyle w:val="ad"/>
                <w:rFonts w:hint="eastAsia"/>
                <w:b/>
                <w:noProof/>
              </w:rPr>
              <w:t xml:space="preserve"> 4 </w:t>
            </w:r>
            <w:r w:rsidR="00D1307B" w:rsidRPr="00875494">
              <w:rPr>
                <w:rStyle w:val="ad"/>
                <w:rFonts w:hint="eastAsia"/>
                <w:b/>
                <w:noProof/>
              </w:rPr>
              <w:t>章</w:t>
            </w:r>
            <w:r w:rsidR="00D1307B">
              <w:rPr>
                <w:rFonts w:asciiTheme="minorHAnsi" w:eastAsiaTheme="minorEastAsia" w:hAnsiTheme="minorHAnsi" w:cstheme="minorBidi"/>
                <w:noProof/>
                <w:kern w:val="2"/>
                <w:szCs w:val="22"/>
              </w:rPr>
              <w:tab/>
            </w:r>
            <w:r w:rsidR="00D1307B" w:rsidRPr="00875494">
              <w:rPr>
                <w:rStyle w:val="ad"/>
                <w:rFonts w:hint="eastAsia"/>
                <w:b/>
                <w:noProof/>
              </w:rPr>
              <w:t>評価</w:t>
            </w:r>
            <w:r w:rsidR="00D1307B">
              <w:rPr>
                <w:noProof/>
                <w:webHidden/>
              </w:rPr>
              <w:tab/>
            </w:r>
            <w:r>
              <w:rPr>
                <w:noProof/>
                <w:webHidden/>
              </w:rPr>
              <w:fldChar w:fldCharType="begin"/>
            </w:r>
            <w:r w:rsidR="00D1307B">
              <w:rPr>
                <w:noProof/>
                <w:webHidden/>
              </w:rPr>
              <w:instrText xml:space="preserve"> PAGEREF _Toc414291776 \h </w:instrText>
            </w:r>
            <w:r>
              <w:rPr>
                <w:noProof/>
                <w:webHidden/>
              </w:rPr>
            </w:r>
            <w:r>
              <w:rPr>
                <w:noProof/>
                <w:webHidden/>
              </w:rPr>
              <w:fldChar w:fldCharType="separate"/>
            </w:r>
            <w:r w:rsidR="004536F3">
              <w:rPr>
                <w:noProof/>
                <w:webHidden/>
              </w:rPr>
              <w:t>16</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77" w:history="1">
            <w:r w:rsidR="00D1307B" w:rsidRPr="00875494">
              <w:rPr>
                <w:rStyle w:val="ad"/>
                <w:noProof/>
              </w:rPr>
              <w:t>4.1.</w:t>
            </w:r>
            <w:r w:rsidR="00D1307B">
              <w:rPr>
                <w:rFonts w:asciiTheme="minorHAnsi" w:eastAsiaTheme="minorEastAsia" w:hAnsiTheme="minorHAnsi" w:cstheme="minorBidi"/>
                <w:noProof/>
                <w:kern w:val="2"/>
                <w:szCs w:val="22"/>
              </w:rPr>
              <w:tab/>
            </w:r>
            <w:r w:rsidR="00D1307B" w:rsidRPr="00875494">
              <w:rPr>
                <w:rStyle w:val="ad"/>
                <w:noProof/>
              </w:rPr>
              <w:t>iframe</w:t>
            </w:r>
            <w:r w:rsidR="00D1307B" w:rsidRPr="00875494">
              <w:rPr>
                <w:rStyle w:val="ad"/>
                <w:rFonts w:hint="eastAsia"/>
                <w:noProof/>
              </w:rPr>
              <w:t>プラグイン</w:t>
            </w:r>
            <w:r w:rsidR="00D1307B">
              <w:rPr>
                <w:noProof/>
                <w:webHidden/>
              </w:rPr>
              <w:tab/>
            </w:r>
            <w:r>
              <w:rPr>
                <w:noProof/>
                <w:webHidden/>
              </w:rPr>
              <w:fldChar w:fldCharType="begin"/>
            </w:r>
            <w:r w:rsidR="00D1307B">
              <w:rPr>
                <w:noProof/>
                <w:webHidden/>
              </w:rPr>
              <w:instrText xml:space="preserve"> PAGEREF _Toc414291777 \h </w:instrText>
            </w:r>
            <w:r>
              <w:rPr>
                <w:noProof/>
                <w:webHidden/>
              </w:rPr>
            </w:r>
            <w:r>
              <w:rPr>
                <w:noProof/>
                <w:webHidden/>
              </w:rPr>
              <w:fldChar w:fldCharType="separate"/>
            </w:r>
            <w:r w:rsidR="004536F3">
              <w:rPr>
                <w:noProof/>
                <w:webHidden/>
              </w:rPr>
              <w:t>16</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78" w:history="1">
            <w:r w:rsidR="00D1307B" w:rsidRPr="00875494">
              <w:rPr>
                <w:rStyle w:val="ad"/>
                <w:noProof/>
              </w:rPr>
              <w:t>4.2.</w:t>
            </w:r>
            <w:r w:rsidR="00D1307B">
              <w:rPr>
                <w:rFonts w:asciiTheme="minorHAnsi" w:eastAsiaTheme="minorEastAsia" w:hAnsiTheme="minorHAnsi" w:cstheme="minorBidi"/>
                <w:noProof/>
                <w:kern w:val="2"/>
                <w:szCs w:val="22"/>
              </w:rPr>
              <w:tab/>
            </w:r>
            <w:r w:rsidR="00D1307B" w:rsidRPr="00875494">
              <w:rPr>
                <w:rStyle w:val="ad"/>
                <w:rFonts w:hint="eastAsia"/>
                <w:noProof/>
              </w:rPr>
              <w:t>掲示板プラグイン</w:t>
            </w:r>
            <w:r w:rsidR="00D1307B">
              <w:rPr>
                <w:noProof/>
                <w:webHidden/>
              </w:rPr>
              <w:tab/>
            </w:r>
            <w:r>
              <w:rPr>
                <w:noProof/>
                <w:webHidden/>
              </w:rPr>
              <w:fldChar w:fldCharType="begin"/>
            </w:r>
            <w:r w:rsidR="00D1307B">
              <w:rPr>
                <w:noProof/>
                <w:webHidden/>
              </w:rPr>
              <w:instrText xml:space="preserve"> PAGEREF _Toc414291778 \h </w:instrText>
            </w:r>
            <w:r>
              <w:rPr>
                <w:noProof/>
                <w:webHidden/>
              </w:rPr>
            </w:r>
            <w:r>
              <w:rPr>
                <w:noProof/>
                <w:webHidden/>
              </w:rPr>
              <w:fldChar w:fldCharType="separate"/>
            </w:r>
            <w:r w:rsidR="004536F3">
              <w:rPr>
                <w:noProof/>
                <w:webHidden/>
              </w:rPr>
              <w:t>20</w:t>
            </w:r>
            <w:r>
              <w:rPr>
                <w:noProof/>
                <w:webHidden/>
              </w:rPr>
              <w:fldChar w:fldCharType="end"/>
            </w:r>
          </w:hyperlink>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79"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5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結言</w:t>
            </w:r>
            <w:r w:rsidR="00D1307B">
              <w:rPr>
                <w:noProof/>
                <w:webHidden/>
              </w:rPr>
              <w:tab/>
            </w:r>
            <w:r>
              <w:rPr>
                <w:noProof/>
                <w:webHidden/>
              </w:rPr>
              <w:fldChar w:fldCharType="begin"/>
            </w:r>
            <w:r w:rsidR="00D1307B">
              <w:rPr>
                <w:noProof/>
                <w:webHidden/>
              </w:rPr>
              <w:instrText xml:space="preserve"> PAGEREF _Toc414291779 \h </w:instrText>
            </w:r>
            <w:r>
              <w:rPr>
                <w:noProof/>
                <w:webHidden/>
              </w:rPr>
            </w:r>
            <w:r>
              <w:rPr>
                <w:noProof/>
                <w:webHidden/>
              </w:rPr>
              <w:fldChar w:fldCharType="separate"/>
            </w:r>
            <w:r w:rsidR="004536F3">
              <w:rPr>
                <w:noProof/>
                <w:webHidden/>
              </w:rPr>
              <w:t>24</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80" w:history="1">
            <w:r w:rsidR="00D1307B" w:rsidRPr="00875494">
              <w:rPr>
                <w:rStyle w:val="ad"/>
                <w:noProof/>
              </w:rPr>
              <w:t>5.1.</w:t>
            </w:r>
            <w:r w:rsidR="00D1307B">
              <w:rPr>
                <w:rFonts w:asciiTheme="minorHAnsi" w:eastAsiaTheme="minorEastAsia" w:hAnsiTheme="minorHAnsi" w:cstheme="minorBidi"/>
                <w:noProof/>
                <w:kern w:val="2"/>
                <w:szCs w:val="22"/>
              </w:rPr>
              <w:tab/>
            </w:r>
            <w:r w:rsidR="00D1307B" w:rsidRPr="00875494">
              <w:rPr>
                <w:rStyle w:val="ad"/>
                <w:rFonts w:hint="eastAsia"/>
                <w:noProof/>
              </w:rPr>
              <w:t>結論</w:t>
            </w:r>
            <w:r w:rsidR="00D1307B">
              <w:rPr>
                <w:noProof/>
                <w:webHidden/>
              </w:rPr>
              <w:tab/>
            </w:r>
            <w:r>
              <w:rPr>
                <w:noProof/>
                <w:webHidden/>
              </w:rPr>
              <w:fldChar w:fldCharType="begin"/>
            </w:r>
            <w:r w:rsidR="00D1307B">
              <w:rPr>
                <w:noProof/>
                <w:webHidden/>
              </w:rPr>
              <w:instrText xml:space="preserve"> PAGEREF _Toc414291780 \h </w:instrText>
            </w:r>
            <w:r>
              <w:rPr>
                <w:noProof/>
                <w:webHidden/>
              </w:rPr>
            </w:r>
            <w:r>
              <w:rPr>
                <w:noProof/>
                <w:webHidden/>
              </w:rPr>
              <w:fldChar w:fldCharType="separate"/>
            </w:r>
            <w:r w:rsidR="004536F3">
              <w:rPr>
                <w:noProof/>
                <w:webHidden/>
              </w:rPr>
              <w:t>24</w:t>
            </w:r>
            <w:r>
              <w:rPr>
                <w:noProof/>
                <w:webHidden/>
              </w:rPr>
              <w:fldChar w:fldCharType="end"/>
            </w:r>
          </w:hyperlink>
        </w:p>
        <w:p w:rsidR="00D1307B" w:rsidRDefault="002478E7">
          <w:pPr>
            <w:pStyle w:val="22"/>
            <w:tabs>
              <w:tab w:val="left" w:pos="840"/>
              <w:tab w:val="right" w:leader="dot" w:pos="9736"/>
            </w:tabs>
            <w:rPr>
              <w:rFonts w:asciiTheme="minorHAnsi" w:eastAsiaTheme="minorEastAsia" w:hAnsiTheme="minorHAnsi" w:cstheme="minorBidi"/>
              <w:noProof/>
              <w:kern w:val="2"/>
              <w:szCs w:val="22"/>
            </w:rPr>
          </w:pPr>
          <w:hyperlink w:anchor="_Toc414291781" w:history="1">
            <w:r w:rsidR="00D1307B" w:rsidRPr="00875494">
              <w:rPr>
                <w:rStyle w:val="ad"/>
                <w:noProof/>
              </w:rPr>
              <w:t>5.2.</w:t>
            </w:r>
            <w:r w:rsidR="00D1307B">
              <w:rPr>
                <w:rFonts w:asciiTheme="minorHAnsi" w:eastAsiaTheme="minorEastAsia" w:hAnsiTheme="minorHAnsi" w:cstheme="minorBidi"/>
                <w:noProof/>
                <w:kern w:val="2"/>
                <w:szCs w:val="22"/>
              </w:rPr>
              <w:tab/>
            </w:r>
            <w:r w:rsidR="00D1307B" w:rsidRPr="00875494">
              <w:rPr>
                <w:rStyle w:val="ad"/>
                <w:rFonts w:hint="eastAsia"/>
                <w:noProof/>
              </w:rPr>
              <w:t>今後の課題</w:t>
            </w:r>
            <w:r w:rsidR="00D1307B">
              <w:rPr>
                <w:noProof/>
                <w:webHidden/>
              </w:rPr>
              <w:tab/>
            </w:r>
            <w:r>
              <w:rPr>
                <w:noProof/>
                <w:webHidden/>
              </w:rPr>
              <w:fldChar w:fldCharType="begin"/>
            </w:r>
            <w:r w:rsidR="00D1307B">
              <w:rPr>
                <w:noProof/>
                <w:webHidden/>
              </w:rPr>
              <w:instrText xml:space="preserve"> PAGEREF _Toc414291781 \h </w:instrText>
            </w:r>
            <w:r>
              <w:rPr>
                <w:noProof/>
                <w:webHidden/>
              </w:rPr>
            </w:r>
            <w:r>
              <w:rPr>
                <w:noProof/>
                <w:webHidden/>
              </w:rPr>
              <w:fldChar w:fldCharType="separate"/>
            </w:r>
            <w:r w:rsidR="004536F3">
              <w:rPr>
                <w:noProof/>
                <w:webHidden/>
              </w:rPr>
              <w:t>24</w:t>
            </w:r>
            <w:r>
              <w:rPr>
                <w:noProof/>
                <w:webHidden/>
              </w:rPr>
              <w:fldChar w:fldCharType="end"/>
            </w:r>
          </w:hyperlink>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82"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6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謝辞</w:t>
            </w:r>
            <w:r w:rsidR="00D1307B">
              <w:rPr>
                <w:noProof/>
                <w:webHidden/>
              </w:rPr>
              <w:tab/>
            </w:r>
            <w:r>
              <w:rPr>
                <w:noProof/>
                <w:webHidden/>
              </w:rPr>
              <w:fldChar w:fldCharType="begin"/>
            </w:r>
            <w:r w:rsidR="00D1307B">
              <w:rPr>
                <w:noProof/>
                <w:webHidden/>
              </w:rPr>
              <w:instrText xml:space="preserve"> PAGEREF _Toc414291782 \h </w:instrText>
            </w:r>
            <w:r>
              <w:rPr>
                <w:noProof/>
                <w:webHidden/>
              </w:rPr>
            </w:r>
            <w:r>
              <w:rPr>
                <w:noProof/>
                <w:webHidden/>
              </w:rPr>
              <w:fldChar w:fldCharType="separate"/>
            </w:r>
            <w:r w:rsidR="004536F3">
              <w:rPr>
                <w:noProof/>
                <w:webHidden/>
              </w:rPr>
              <w:t>25</w:t>
            </w:r>
            <w:r>
              <w:rPr>
                <w:noProof/>
                <w:webHidden/>
              </w:rPr>
              <w:fldChar w:fldCharType="end"/>
            </w:r>
          </w:hyperlink>
        </w:p>
        <w:p w:rsidR="00D1307B" w:rsidRDefault="002478E7">
          <w:pPr>
            <w:pStyle w:val="12"/>
            <w:tabs>
              <w:tab w:val="left" w:pos="1050"/>
              <w:tab w:val="right" w:leader="dot" w:pos="9736"/>
            </w:tabs>
            <w:rPr>
              <w:rFonts w:asciiTheme="minorHAnsi" w:eastAsiaTheme="minorEastAsia" w:hAnsiTheme="minorHAnsi" w:cstheme="minorBidi"/>
              <w:noProof/>
              <w:kern w:val="2"/>
              <w:szCs w:val="22"/>
            </w:rPr>
          </w:pPr>
          <w:hyperlink w:anchor="_Toc414291783" w:history="1">
            <w:r w:rsidR="00D1307B" w:rsidRPr="00875494">
              <w:rPr>
                <w:rStyle w:val="ad"/>
                <w:rFonts w:asciiTheme="majorEastAsia" w:hAnsiTheme="majorEastAsia" w:hint="eastAsia"/>
                <w:b/>
                <w:noProof/>
              </w:rPr>
              <w:t>第</w:t>
            </w:r>
            <w:r w:rsidR="00D1307B" w:rsidRPr="00875494">
              <w:rPr>
                <w:rStyle w:val="ad"/>
                <w:rFonts w:asciiTheme="majorEastAsia" w:hAnsiTheme="majorEastAsia" w:hint="eastAsia"/>
                <w:b/>
                <w:noProof/>
              </w:rPr>
              <w:t xml:space="preserve"> 7 </w:t>
            </w:r>
            <w:r w:rsidR="00D1307B" w:rsidRPr="00875494">
              <w:rPr>
                <w:rStyle w:val="ad"/>
                <w:rFonts w:asciiTheme="majorEastAsia" w:hAnsiTheme="majorEastAsia" w:hint="eastAsia"/>
                <w:b/>
                <w:noProof/>
              </w:rPr>
              <w:t>章</w:t>
            </w:r>
            <w:r w:rsidR="00D1307B">
              <w:rPr>
                <w:rFonts w:asciiTheme="minorHAnsi" w:eastAsiaTheme="minorEastAsia" w:hAnsiTheme="minorHAnsi" w:cstheme="minorBidi"/>
                <w:noProof/>
                <w:kern w:val="2"/>
                <w:szCs w:val="22"/>
              </w:rPr>
              <w:tab/>
            </w:r>
            <w:r w:rsidR="00D1307B" w:rsidRPr="00875494">
              <w:rPr>
                <w:rStyle w:val="ad"/>
                <w:rFonts w:asciiTheme="majorEastAsia" w:hAnsiTheme="majorEastAsia" w:hint="eastAsia"/>
                <w:b/>
                <w:noProof/>
              </w:rPr>
              <w:t>参考文献</w:t>
            </w:r>
            <w:r w:rsidR="00D1307B">
              <w:rPr>
                <w:noProof/>
                <w:webHidden/>
              </w:rPr>
              <w:tab/>
            </w:r>
            <w:r>
              <w:rPr>
                <w:noProof/>
                <w:webHidden/>
              </w:rPr>
              <w:fldChar w:fldCharType="begin"/>
            </w:r>
            <w:r w:rsidR="00D1307B">
              <w:rPr>
                <w:noProof/>
                <w:webHidden/>
              </w:rPr>
              <w:instrText xml:space="preserve"> PAGEREF _Toc414291783 \h </w:instrText>
            </w:r>
            <w:r>
              <w:rPr>
                <w:noProof/>
                <w:webHidden/>
              </w:rPr>
            </w:r>
            <w:r>
              <w:rPr>
                <w:noProof/>
                <w:webHidden/>
              </w:rPr>
              <w:fldChar w:fldCharType="separate"/>
            </w:r>
            <w:r w:rsidR="004536F3">
              <w:rPr>
                <w:noProof/>
                <w:webHidden/>
              </w:rPr>
              <w:t>26</w:t>
            </w:r>
            <w:r>
              <w:rPr>
                <w:noProof/>
                <w:webHidden/>
              </w:rPr>
              <w:fldChar w:fldCharType="end"/>
            </w:r>
          </w:hyperlink>
        </w:p>
        <w:p w:rsidR="00D1307B" w:rsidRDefault="002478E7">
          <w:pPr>
            <w:pStyle w:val="12"/>
            <w:tabs>
              <w:tab w:val="right" w:leader="dot" w:pos="9736"/>
            </w:tabs>
            <w:rPr>
              <w:rFonts w:asciiTheme="minorHAnsi" w:eastAsiaTheme="minorEastAsia" w:hAnsiTheme="minorHAnsi" w:cstheme="minorBidi"/>
              <w:noProof/>
              <w:kern w:val="2"/>
              <w:szCs w:val="22"/>
            </w:rPr>
          </w:pPr>
          <w:hyperlink w:anchor="_Toc414291784" w:history="1">
            <w:r w:rsidR="00D1307B" w:rsidRPr="00875494">
              <w:rPr>
                <w:rStyle w:val="ad"/>
                <w:rFonts w:asciiTheme="majorEastAsia" w:hAnsiTheme="majorEastAsia" w:hint="eastAsia"/>
                <w:b/>
                <w:noProof/>
              </w:rPr>
              <w:t>付録</w:t>
            </w:r>
            <w:r w:rsidR="00D1307B">
              <w:rPr>
                <w:noProof/>
                <w:webHidden/>
              </w:rPr>
              <w:tab/>
            </w:r>
            <w:r>
              <w:rPr>
                <w:noProof/>
                <w:webHidden/>
              </w:rPr>
              <w:fldChar w:fldCharType="begin"/>
            </w:r>
            <w:r w:rsidR="00D1307B">
              <w:rPr>
                <w:noProof/>
                <w:webHidden/>
              </w:rPr>
              <w:instrText xml:space="preserve"> PAGEREF _Toc414291784 \h </w:instrText>
            </w:r>
            <w:r>
              <w:rPr>
                <w:noProof/>
                <w:webHidden/>
              </w:rPr>
            </w:r>
            <w:r>
              <w:rPr>
                <w:noProof/>
                <w:webHidden/>
              </w:rPr>
              <w:fldChar w:fldCharType="separate"/>
            </w:r>
            <w:r w:rsidR="004536F3">
              <w:rPr>
                <w:noProof/>
                <w:webHidden/>
              </w:rPr>
              <w:t>27</w:t>
            </w:r>
            <w:r>
              <w:rPr>
                <w:noProof/>
                <w:webHidden/>
              </w:rPr>
              <w:fldChar w:fldCharType="end"/>
            </w:r>
          </w:hyperlink>
        </w:p>
        <w:p w:rsidR="00D1307B" w:rsidRDefault="002478E7">
          <w:pPr>
            <w:pStyle w:val="22"/>
            <w:tabs>
              <w:tab w:val="right" w:leader="dot" w:pos="9736"/>
            </w:tabs>
            <w:rPr>
              <w:rFonts w:asciiTheme="minorHAnsi" w:eastAsiaTheme="minorEastAsia" w:hAnsiTheme="minorHAnsi" w:cstheme="minorBidi"/>
              <w:noProof/>
              <w:kern w:val="2"/>
              <w:szCs w:val="22"/>
            </w:rPr>
          </w:pPr>
          <w:hyperlink w:anchor="_Toc414291785" w:history="1">
            <w:r w:rsidR="00D1307B" w:rsidRPr="00875494">
              <w:rPr>
                <w:rStyle w:val="ad"/>
                <w:rFonts w:hint="eastAsia"/>
                <w:noProof/>
              </w:rPr>
              <w:t>画面遷移図</w:t>
            </w:r>
            <w:r w:rsidR="00D1307B">
              <w:rPr>
                <w:noProof/>
                <w:webHidden/>
              </w:rPr>
              <w:tab/>
            </w:r>
            <w:r>
              <w:rPr>
                <w:noProof/>
                <w:webHidden/>
              </w:rPr>
              <w:fldChar w:fldCharType="begin"/>
            </w:r>
            <w:r w:rsidR="00D1307B">
              <w:rPr>
                <w:noProof/>
                <w:webHidden/>
              </w:rPr>
              <w:instrText xml:space="preserve"> PAGEREF _Toc414291785 \h </w:instrText>
            </w:r>
            <w:r>
              <w:rPr>
                <w:noProof/>
                <w:webHidden/>
              </w:rPr>
            </w:r>
            <w:r>
              <w:rPr>
                <w:noProof/>
                <w:webHidden/>
              </w:rPr>
              <w:fldChar w:fldCharType="separate"/>
            </w:r>
            <w:r w:rsidR="004536F3">
              <w:rPr>
                <w:noProof/>
                <w:webHidden/>
              </w:rPr>
              <w:t>27</w:t>
            </w:r>
            <w:r>
              <w:rPr>
                <w:noProof/>
                <w:webHidden/>
              </w:rPr>
              <w:fldChar w:fldCharType="end"/>
            </w:r>
          </w:hyperlink>
        </w:p>
        <w:p w:rsidR="00D1307B" w:rsidRDefault="002478E7">
          <w:pPr>
            <w:pStyle w:val="22"/>
            <w:tabs>
              <w:tab w:val="right" w:leader="dot" w:pos="9736"/>
            </w:tabs>
            <w:rPr>
              <w:rFonts w:asciiTheme="minorHAnsi" w:eastAsiaTheme="minorEastAsia" w:hAnsiTheme="minorHAnsi" w:cstheme="minorBidi"/>
              <w:noProof/>
              <w:kern w:val="2"/>
              <w:szCs w:val="22"/>
            </w:rPr>
          </w:pPr>
          <w:hyperlink w:anchor="_Toc414291786" w:history="1">
            <w:r w:rsidR="00D1307B" w:rsidRPr="00875494">
              <w:rPr>
                <w:rStyle w:val="ad"/>
                <w:noProof/>
              </w:rPr>
              <w:t>ERD</w:t>
            </w:r>
            <w:r w:rsidR="00D1307B">
              <w:rPr>
                <w:noProof/>
                <w:webHidden/>
              </w:rPr>
              <w:tab/>
            </w:r>
            <w:r>
              <w:rPr>
                <w:noProof/>
                <w:webHidden/>
              </w:rPr>
              <w:fldChar w:fldCharType="begin"/>
            </w:r>
            <w:r w:rsidR="00D1307B">
              <w:rPr>
                <w:noProof/>
                <w:webHidden/>
              </w:rPr>
              <w:instrText xml:space="preserve"> PAGEREF _Toc414291786 \h </w:instrText>
            </w:r>
            <w:r>
              <w:rPr>
                <w:noProof/>
                <w:webHidden/>
              </w:rPr>
            </w:r>
            <w:r>
              <w:rPr>
                <w:noProof/>
                <w:webHidden/>
              </w:rPr>
              <w:fldChar w:fldCharType="separate"/>
            </w:r>
            <w:r w:rsidR="004536F3">
              <w:rPr>
                <w:noProof/>
                <w:webHidden/>
              </w:rPr>
              <w:t>28</w:t>
            </w:r>
            <w:r>
              <w:rPr>
                <w:noProof/>
                <w:webHidden/>
              </w:rPr>
              <w:fldChar w:fldCharType="end"/>
            </w:r>
          </w:hyperlink>
        </w:p>
        <w:p w:rsidR="004151FD" w:rsidRPr="00D03B7D" w:rsidRDefault="002478E7" w:rsidP="00676DB2">
          <w:pPr>
            <w:pStyle w:val="12"/>
            <w:tabs>
              <w:tab w:val="left" w:pos="1050"/>
              <w:tab w:val="right" w:leader="dot" w:pos="9736"/>
            </w:tabs>
            <w:rPr>
              <w:rFonts w:asciiTheme="minorHAnsi" w:eastAsiaTheme="minorEastAsia" w:hAnsiTheme="minorHAnsi" w:cstheme="minorBidi"/>
              <w:noProof/>
              <w:kern w:val="2"/>
              <w:szCs w:val="22"/>
            </w:rPr>
          </w:pPr>
          <w:r w:rsidRPr="007A3655">
            <w:rPr>
              <w:rFonts w:asciiTheme="majorEastAsia" w:eastAsiaTheme="majorEastAsia" w:hAnsiTheme="majorEastAsia"/>
            </w:rPr>
            <w:fldChar w:fldCharType="end"/>
          </w:r>
        </w:p>
      </w:sdtContent>
    </w:sdt>
    <w:p w:rsidR="00654A71" w:rsidRDefault="00654A71" w:rsidP="00C41880">
      <w:pPr>
        <w:widowControl/>
        <w:adjustRightInd/>
        <w:spacing w:line="240" w:lineRule="auto"/>
        <w:jc w:val="left"/>
        <w:textAlignment w:val="auto"/>
        <w:rPr>
          <w:rFonts w:asciiTheme="majorEastAsia" w:eastAsiaTheme="majorEastAsia" w:hAnsiTheme="majorEastAsia"/>
        </w:rPr>
        <w:sectPr w:rsidR="00654A71" w:rsidSect="00AD12A4">
          <w:pgSz w:w="11906" w:h="16838"/>
          <w:pgMar w:top="1440" w:right="1080" w:bottom="1440" w:left="1080" w:header="851" w:footer="992" w:gutter="0"/>
          <w:cols w:space="425"/>
          <w:docGrid w:type="lines" w:linePitch="360"/>
        </w:sectPr>
      </w:pPr>
    </w:p>
    <w:p w:rsidR="00F04110" w:rsidRPr="00513C90" w:rsidRDefault="00BA4220" w:rsidP="008F633D">
      <w:pPr>
        <w:pStyle w:val="10"/>
        <w:rPr>
          <w:b/>
        </w:rPr>
      </w:pPr>
      <w:bookmarkStart w:id="38" w:name="_Toc414291752"/>
      <w:r w:rsidRPr="00513C90">
        <w:rPr>
          <w:rFonts w:hint="eastAsia"/>
          <w:b/>
        </w:rPr>
        <w:lastRenderedPageBreak/>
        <w:t>緒言</w:t>
      </w:r>
      <w:bookmarkEnd w:id="38"/>
    </w:p>
    <w:p w:rsidR="002A5560" w:rsidRPr="0065137D" w:rsidRDefault="00D37A57" w:rsidP="00275C7E">
      <w:pPr>
        <w:pStyle w:val="20"/>
        <w:rPr>
          <w:b/>
        </w:rPr>
      </w:pPr>
      <w:bookmarkStart w:id="39" w:name="_Toc414291753"/>
      <w:r w:rsidRPr="0065137D">
        <w:rPr>
          <w:rFonts w:hint="eastAsia"/>
          <w:b/>
        </w:rPr>
        <w:t>背景</w:t>
      </w:r>
      <w:bookmarkEnd w:id="39"/>
    </w:p>
    <w:p w:rsidR="007B7E07" w:rsidRDefault="007B7E07" w:rsidP="00D60EB0">
      <w:r>
        <w:t xml:space="preserve">　</w:t>
      </w:r>
      <w:r w:rsidR="002776C7">
        <w:rPr>
          <w:rFonts w:hint="eastAsia"/>
        </w:rPr>
        <w:t>ここで</w:t>
      </w:r>
      <w:r>
        <w:rPr>
          <w:rFonts w:hint="eastAsia"/>
        </w:rPr>
        <w:t>研究科として本研究室を選択</w:t>
      </w:r>
      <w:r w:rsidR="00401E00">
        <w:rPr>
          <w:rFonts w:hint="eastAsia"/>
        </w:rPr>
        <w:t>するに至った経緯</w:t>
      </w:r>
      <w:r>
        <w:rPr>
          <w:rFonts w:hint="eastAsia"/>
        </w:rPr>
        <w:t>を</w:t>
      </w:r>
      <w:r>
        <w:rPr>
          <w:rFonts w:hint="eastAsia"/>
        </w:rPr>
        <w:t>3</w:t>
      </w:r>
      <w:r w:rsidR="003114EE">
        <w:rPr>
          <w:rFonts w:hint="eastAsia"/>
        </w:rPr>
        <w:t>点</w:t>
      </w:r>
      <w:r>
        <w:rPr>
          <w:rFonts w:hint="eastAsia"/>
        </w:rPr>
        <w:t>述べる。</w:t>
      </w:r>
    </w:p>
    <w:p w:rsidR="007B7E07" w:rsidRPr="002776C7" w:rsidRDefault="007B7E07" w:rsidP="00D60EB0"/>
    <w:p w:rsidR="007B7E07" w:rsidRDefault="007B7E07" w:rsidP="00792164">
      <w:pPr>
        <w:pStyle w:val="ab"/>
        <w:numPr>
          <w:ilvl w:val="0"/>
          <w:numId w:val="11"/>
        </w:numPr>
        <w:ind w:leftChars="0"/>
      </w:pPr>
      <w:r>
        <w:rPr>
          <w:rFonts w:hint="eastAsia"/>
        </w:rPr>
        <w:t>プログラミング経験</w:t>
      </w:r>
    </w:p>
    <w:p w:rsidR="00206F38" w:rsidRDefault="00CD7DD3" w:rsidP="00206F38">
      <w:pPr>
        <w:pStyle w:val="ab"/>
        <w:ind w:leftChars="200" w:left="420" w:firstLineChars="100" w:firstLine="210"/>
      </w:pPr>
      <w:r>
        <w:rPr>
          <w:rFonts w:hint="eastAsia"/>
        </w:rPr>
        <w:t>筆者は</w:t>
      </w:r>
      <w:r w:rsidR="000B5129">
        <w:rPr>
          <w:rFonts w:hint="eastAsia"/>
        </w:rPr>
        <w:t>高校で初めてプログラミングに触れた。</w:t>
      </w:r>
      <w:r>
        <w:rPr>
          <w:rFonts w:hint="eastAsia"/>
        </w:rPr>
        <w:t>システムエンジニア</w:t>
      </w:r>
      <w:r>
        <w:rPr>
          <w:rFonts w:hint="eastAsia"/>
        </w:rPr>
        <w:t>(SE)</w:t>
      </w:r>
      <w:r>
        <w:rPr>
          <w:rFonts w:hint="eastAsia"/>
        </w:rPr>
        <w:t>として入社した後、</w:t>
      </w:r>
      <w:r w:rsidR="00EE0266">
        <w:rPr>
          <w:rFonts w:hint="eastAsia"/>
        </w:rPr>
        <w:t>導入教育では</w:t>
      </w:r>
      <w:r w:rsidR="000B5129">
        <w:rPr>
          <w:rFonts w:hint="eastAsia"/>
        </w:rPr>
        <w:t>実践的なプログラミング</w:t>
      </w:r>
      <w:r w:rsidR="00F545D0">
        <w:rPr>
          <w:rFonts w:hint="eastAsia"/>
        </w:rPr>
        <w:t>（</w:t>
      </w:r>
      <w:r w:rsidR="00F545D0">
        <w:rPr>
          <w:rFonts w:hint="eastAsia"/>
        </w:rPr>
        <w:t>Java</w:t>
      </w:r>
      <w:r w:rsidR="00F545D0">
        <w:rPr>
          <w:rFonts w:hint="eastAsia"/>
        </w:rPr>
        <w:t>言語や</w:t>
      </w:r>
      <w:r w:rsidR="00F545D0">
        <w:rPr>
          <w:rFonts w:hint="eastAsia"/>
        </w:rPr>
        <w:t>COBOL</w:t>
      </w:r>
      <w:r w:rsidR="00F545D0">
        <w:rPr>
          <w:rFonts w:hint="eastAsia"/>
        </w:rPr>
        <w:t>言語）</w:t>
      </w:r>
      <w:r w:rsidR="000B5129">
        <w:rPr>
          <w:rFonts w:hint="eastAsia"/>
        </w:rPr>
        <w:t>、また</w:t>
      </w:r>
      <w:r w:rsidR="000B5129">
        <w:rPr>
          <w:rFonts w:hint="eastAsia"/>
        </w:rPr>
        <w:t>OJT</w:t>
      </w:r>
      <w:r>
        <w:rPr>
          <w:rFonts w:hint="eastAsia"/>
        </w:rPr>
        <w:t>では、実際にお客様に納品するプログラムの開発</w:t>
      </w:r>
      <w:r w:rsidR="00F545D0">
        <w:rPr>
          <w:rFonts w:hint="eastAsia"/>
        </w:rPr>
        <w:t>（</w:t>
      </w:r>
      <w:r w:rsidR="00F545D0">
        <w:rPr>
          <w:rFonts w:hint="eastAsia"/>
        </w:rPr>
        <w:t>COBOL</w:t>
      </w:r>
      <w:r w:rsidR="00F545D0">
        <w:rPr>
          <w:rFonts w:hint="eastAsia"/>
        </w:rPr>
        <w:t>言語）</w:t>
      </w:r>
      <w:r>
        <w:rPr>
          <w:rFonts w:hint="eastAsia"/>
        </w:rPr>
        <w:t>を経験した。</w:t>
      </w:r>
      <w:r w:rsidR="00BB62F8">
        <w:rPr>
          <w:rFonts w:hint="eastAsia"/>
        </w:rPr>
        <w:t>部署や担当業務に依る</w:t>
      </w:r>
      <w:r w:rsidR="00206F38">
        <w:rPr>
          <w:rFonts w:hint="eastAsia"/>
        </w:rPr>
        <w:t>が、</w:t>
      </w:r>
      <w:r w:rsidR="00BB62F8">
        <w:rPr>
          <w:rFonts w:hint="eastAsia"/>
        </w:rPr>
        <w:t>プログラム開発は</w:t>
      </w:r>
      <w:r w:rsidR="008340DA">
        <w:rPr>
          <w:rFonts w:hint="eastAsia"/>
        </w:rPr>
        <w:t>他社へ</w:t>
      </w:r>
      <w:r w:rsidR="00BB62F8">
        <w:rPr>
          <w:rFonts w:hint="eastAsia"/>
        </w:rPr>
        <w:t>委託し、</w:t>
      </w:r>
      <w:r w:rsidR="00F94223">
        <w:rPr>
          <w:rFonts w:hint="eastAsia"/>
        </w:rPr>
        <w:t>SE</w:t>
      </w:r>
      <w:r w:rsidR="006F747D">
        <w:rPr>
          <w:rFonts w:hint="eastAsia"/>
        </w:rPr>
        <w:t>業務でプログラムを書く</w:t>
      </w:r>
      <w:r w:rsidR="00206F38">
        <w:rPr>
          <w:rFonts w:hint="eastAsia"/>
        </w:rPr>
        <w:t>ケースは少ない。しかし、プログラマーにプログラム</w:t>
      </w:r>
      <w:r>
        <w:rPr>
          <w:rFonts w:hint="eastAsia"/>
        </w:rPr>
        <w:t>不良を伝える</w:t>
      </w:r>
      <w:r w:rsidR="00B6539B">
        <w:rPr>
          <w:rFonts w:hint="eastAsia"/>
        </w:rPr>
        <w:t>ケース</w:t>
      </w:r>
      <w:r>
        <w:rPr>
          <w:rFonts w:hint="eastAsia"/>
        </w:rPr>
        <w:t>や、お客様からシステムの仕組みを聞かれて答える</w:t>
      </w:r>
      <w:r w:rsidR="007F2384">
        <w:rPr>
          <w:rFonts w:hint="eastAsia"/>
        </w:rPr>
        <w:t>というケースは</w:t>
      </w:r>
      <w:r w:rsidR="00206F38">
        <w:rPr>
          <w:rFonts w:hint="eastAsia"/>
        </w:rPr>
        <w:t>あるかもしれない。</w:t>
      </w:r>
      <w:r>
        <w:rPr>
          <w:rFonts w:hint="eastAsia"/>
        </w:rPr>
        <w:t>その場合、</w:t>
      </w:r>
      <w:r w:rsidR="00206F38">
        <w:rPr>
          <w:rFonts w:hint="eastAsia"/>
        </w:rPr>
        <w:t>プログラムを理解していれば、プログラマーに</w:t>
      </w:r>
      <w:r>
        <w:rPr>
          <w:rFonts w:hint="eastAsia"/>
        </w:rPr>
        <w:t>は</w:t>
      </w:r>
      <w:r w:rsidR="00206F38">
        <w:rPr>
          <w:rFonts w:hint="eastAsia"/>
        </w:rPr>
        <w:t>具体的な伝え方ができ、お客様</w:t>
      </w:r>
      <w:r>
        <w:rPr>
          <w:rFonts w:hint="eastAsia"/>
        </w:rPr>
        <w:t>にはその場で回答ができる場合がある。あくまで一例であるが、</w:t>
      </w:r>
      <w:r>
        <w:rPr>
          <w:rFonts w:hint="eastAsia"/>
        </w:rPr>
        <w:t>SE</w:t>
      </w:r>
      <w:r>
        <w:rPr>
          <w:rFonts w:hint="eastAsia"/>
        </w:rPr>
        <w:t>がプログラムを書けて読める</w:t>
      </w:r>
      <w:r w:rsidR="00BE039E">
        <w:rPr>
          <w:rFonts w:hint="eastAsia"/>
        </w:rPr>
        <w:t>ことは</w:t>
      </w:r>
      <w:r w:rsidR="002765A0">
        <w:rPr>
          <w:rFonts w:hint="eastAsia"/>
        </w:rPr>
        <w:t>必要な</w:t>
      </w:r>
      <w:r>
        <w:rPr>
          <w:rFonts w:hint="eastAsia"/>
        </w:rPr>
        <w:t>技術である。</w:t>
      </w:r>
    </w:p>
    <w:p w:rsidR="00CD7DD3" w:rsidRPr="000B5129" w:rsidRDefault="00CD7DD3" w:rsidP="00206F38">
      <w:pPr>
        <w:pStyle w:val="ab"/>
        <w:ind w:leftChars="200" w:left="420" w:firstLineChars="100" w:firstLine="210"/>
      </w:pPr>
      <w:r>
        <w:rPr>
          <w:rFonts w:hint="eastAsia"/>
        </w:rPr>
        <w:t>上記のように考えた場合、筆者はプログラミング</w:t>
      </w:r>
      <w:r w:rsidR="00725749">
        <w:rPr>
          <w:rFonts w:hint="eastAsia"/>
        </w:rPr>
        <w:t>の</w:t>
      </w:r>
      <w:r w:rsidR="00834EA6">
        <w:rPr>
          <w:rFonts w:hint="eastAsia"/>
        </w:rPr>
        <w:t>経験不足を</w:t>
      </w:r>
      <w:r w:rsidR="00CD0FEF">
        <w:rPr>
          <w:rFonts w:hint="eastAsia"/>
        </w:rPr>
        <w:t>感じていた</w:t>
      </w:r>
      <w:r>
        <w:rPr>
          <w:rFonts w:hint="eastAsia"/>
        </w:rPr>
        <w:t>。</w:t>
      </w:r>
    </w:p>
    <w:p w:rsidR="007B7E07" w:rsidRPr="00725749" w:rsidRDefault="007B7E07" w:rsidP="007B7E07">
      <w:pPr>
        <w:pStyle w:val="ab"/>
        <w:ind w:leftChars="0"/>
      </w:pPr>
    </w:p>
    <w:p w:rsidR="007B7E07" w:rsidRDefault="007B7E07" w:rsidP="00792164">
      <w:pPr>
        <w:pStyle w:val="ab"/>
        <w:numPr>
          <w:ilvl w:val="0"/>
          <w:numId w:val="11"/>
        </w:numPr>
        <w:ind w:leftChars="0"/>
      </w:pPr>
      <w:r>
        <w:rPr>
          <w:rFonts w:hint="eastAsia"/>
        </w:rPr>
        <w:t>開発経験</w:t>
      </w:r>
    </w:p>
    <w:p w:rsidR="007B7E07" w:rsidRDefault="00725749" w:rsidP="00741393">
      <w:pPr>
        <w:ind w:left="420" w:firstLineChars="100" w:firstLine="210"/>
      </w:pPr>
      <w:r>
        <w:rPr>
          <w:rFonts w:hint="eastAsia"/>
        </w:rPr>
        <w:t>システム開発やソフトウェア開発は、基幹システムの開発を始め、様々なものがある。最近ではスマートフォン（以下、スマホ）が流行し、スマホアプリの開発も身近になって</w:t>
      </w:r>
      <w:r w:rsidR="00C8580F">
        <w:rPr>
          <w:rFonts w:hint="eastAsia"/>
        </w:rPr>
        <w:t>きて</w:t>
      </w:r>
      <w:r w:rsidR="000E0067">
        <w:rPr>
          <w:rFonts w:hint="eastAsia"/>
        </w:rPr>
        <w:t>いる。その流れで</w:t>
      </w:r>
      <w:r w:rsidR="00C90679">
        <w:rPr>
          <w:rFonts w:hint="eastAsia"/>
        </w:rPr>
        <w:t>簡単に仮想</w:t>
      </w:r>
      <w:r w:rsidR="00923AC8">
        <w:rPr>
          <w:rFonts w:hint="eastAsia"/>
        </w:rPr>
        <w:t>開発</w:t>
      </w:r>
      <w:r w:rsidR="00C90679">
        <w:rPr>
          <w:rFonts w:hint="eastAsia"/>
        </w:rPr>
        <w:t>環境を構築できるソフトウェアや、初心者でも簡単にサイトが公開できるよう</w:t>
      </w:r>
      <w:r w:rsidR="00923AC8">
        <w:rPr>
          <w:rFonts w:hint="eastAsia"/>
        </w:rPr>
        <w:t>なサービス等</w:t>
      </w:r>
      <w:r w:rsidR="00C90679">
        <w:rPr>
          <w:rFonts w:hint="eastAsia"/>
        </w:rPr>
        <w:t>が出てきている。</w:t>
      </w:r>
    </w:p>
    <w:p w:rsidR="00C90679" w:rsidRPr="007B7E07" w:rsidRDefault="00C90679" w:rsidP="007B7E07">
      <w:pPr>
        <w:ind w:left="420" w:firstLineChars="100" w:firstLine="210"/>
      </w:pPr>
      <w:r>
        <w:rPr>
          <w:rFonts w:hint="eastAsia"/>
        </w:rPr>
        <w:t>上記のように</w:t>
      </w:r>
      <w:r w:rsidR="00FD2971">
        <w:rPr>
          <w:rFonts w:hint="eastAsia"/>
        </w:rPr>
        <w:t>、</w:t>
      </w:r>
      <w:r w:rsidR="000F1130">
        <w:rPr>
          <w:rFonts w:hint="eastAsia"/>
        </w:rPr>
        <w:t>時代に沿ってサービスや</w:t>
      </w:r>
      <w:r w:rsidR="00923AC8">
        <w:rPr>
          <w:rFonts w:hint="eastAsia"/>
        </w:rPr>
        <w:t>ソフトウェア</w:t>
      </w:r>
      <w:r w:rsidR="00FC5085">
        <w:rPr>
          <w:rFonts w:hint="eastAsia"/>
        </w:rPr>
        <w:t>は</w:t>
      </w:r>
      <w:r w:rsidR="00923AC8">
        <w:rPr>
          <w:rFonts w:hint="eastAsia"/>
        </w:rPr>
        <w:t>進化しており、</w:t>
      </w:r>
      <w:r w:rsidR="00923AC8">
        <w:rPr>
          <w:rFonts w:hint="eastAsia"/>
        </w:rPr>
        <w:t>IT</w:t>
      </w:r>
      <w:r w:rsidR="00741393">
        <w:rPr>
          <w:rFonts w:hint="eastAsia"/>
        </w:rPr>
        <w:t>関連の技術者として興味関心があった</w:t>
      </w:r>
      <w:r w:rsidR="00923AC8">
        <w:rPr>
          <w:rFonts w:hint="eastAsia"/>
        </w:rPr>
        <w:t>。</w:t>
      </w:r>
    </w:p>
    <w:p w:rsidR="007B7E07" w:rsidRPr="0034035F" w:rsidRDefault="007B7E07" w:rsidP="007B7E07">
      <w:pPr>
        <w:pStyle w:val="ab"/>
        <w:ind w:leftChars="0"/>
      </w:pPr>
    </w:p>
    <w:p w:rsidR="007B7E07" w:rsidRDefault="007B7E07" w:rsidP="00792164">
      <w:pPr>
        <w:pStyle w:val="ab"/>
        <w:numPr>
          <w:ilvl w:val="0"/>
          <w:numId w:val="11"/>
        </w:numPr>
        <w:ind w:leftChars="0"/>
      </w:pPr>
      <w:r>
        <w:rPr>
          <w:rFonts w:hint="eastAsia"/>
        </w:rPr>
        <w:t>卒業研究</w:t>
      </w:r>
    </w:p>
    <w:p w:rsidR="002776C7" w:rsidRDefault="00923AC8" w:rsidP="002776C7">
      <w:pPr>
        <w:ind w:left="420" w:firstLineChars="100" w:firstLine="210"/>
      </w:pPr>
      <w:r>
        <w:rPr>
          <w:rFonts w:hint="eastAsia"/>
        </w:rPr>
        <w:t>（日工専）</w:t>
      </w:r>
      <w:r>
        <w:rPr>
          <w:rFonts w:hint="eastAsia"/>
        </w:rPr>
        <w:t>54</w:t>
      </w:r>
      <w:r>
        <w:rPr>
          <w:rFonts w:hint="eastAsia"/>
        </w:rPr>
        <w:t>期情報工学科の卒業研究</w:t>
      </w:r>
      <w:r w:rsidR="00C30A69">
        <w:rPr>
          <w:rFonts w:hint="eastAsia"/>
        </w:rPr>
        <w:t>では</w:t>
      </w:r>
      <w:r>
        <w:rPr>
          <w:rFonts w:hint="eastAsia"/>
        </w:rPr>
        <w:t>、（日工専）情報共有基盤として</w:t>
      </w:r>
      <w:r>
        <w:rPr>
          <w:rFonts w:hint="eastAsia"/>
        </w:rPr>
        <w:t>Web</w:t>
      </w:r>
      <w:r>
        <w:rPr>
          <w:rFonts w:hint="eastAsia"/>
        </w:rPr>
        <w:t>アプリケーションの開発をテーマ</w:t>
      </w:r>
      <w:r w:rsidR="00162A0C">
        <w:rPr>
          <w:rFonts w:hint="eastAsia"/>
        </w:rPr>
        <w:t>と</w:t>
      </w:r>
      <w:r>
        <w:rPr>
          <w:rFonts w:hint="eastAsia"/>
        </w:rPr>
        <w:t>した。開発には</w:t>
      </w:r>
      <w:r>
        <w:rPr>
          <w:rFonts w:hint="eastAsia"/>
        </w:rPr>
        <w:t>CMS</w:t>
      </w:r>
      <w:r>
        <w:rPr>
          <w:rFonts w:hint="eastAsia"/>
        </w:rPr>
        <w:t>を採用し、</w:t>
      </w:r>
      <w:r w:rsidR="002776C7">
        <w:rPr>
          <w:rFonts w:hint="eastAsia"/>
        </w:rPr>
        <w:t>NetCommons</w:t>
      </w:r>
      <w:r w:rsidR="002776C7">
        <w:rPr>
          <w:rFonts w:hint="eastAsia"/>
        </w:rPr>
        <w:t>をベースとしてページ構成や運用方法等を定義し、運用に至った。現在は（日工専）受験者、受験者の所属部署、等とのコミュニケーション手段として力を発揮しているようである。</w:t>
      </w:r>
    </w:p>
    <w:p w:rsidR="002776C7" w:rsidRDefault="002776C7" w:rsidP="002776C7">
      <w:pPr>
        <w:ind w:left="420" w:firstLineChars="100" w:firstLine="210"/>
      </w:pPr>
      <w:r>
        <w:rPr>
          <w:rFonts w:hint="eastAsia"/>
        </w:rPr>
        <w:t>NetCommons</w:t>
      </w:r>
      <w:r>
        <w:rPr>
          <w:rFonts w:hint="eastAsia"/>
        </w:rPr>
        <w:t>の調査段階で、次期バージョンの開発が行われている</w:t>
      </w:r>
      <w:r w:rsidR="00C931B2">
        <w:rPr>
          <w:rFonts w:hint="eastAsia"/>
        </w:rPr>
        <w:t>ことが分かっていた</w:t>
      </w:r>
      <w:r>
        <w:rPr>
          <w:rFonts w:hint="eastAsia"/>
        </w:rPr>
        <w:t>。</w:t>
      </w:r>
    </w:p>
    <w:p w:rsidR="002776C7" w:rsidRDefault="002776C7" w:rsidP="002776C7"/>
    <w:p w:rsidR="002776C7" w:rsidRDefault="002776C7" w:rsidP="002776C7">
      <w:r>
        <w:rPr>
          <w:rFonts w:hint="eastAsia"/>
        </w:rPr>
        <w:t xml:space="preserve">　以上より</w:t>
      </w:r>
      <w:r w:rsidR="0062553B">
        <w:rPr>
          <w:rFonts w:hint="eastAsia"/>
        </w:rPr>
        <w:t>、</w:t>
      </w:r>
      <w:r w:rsidR="000D31DC">
        <w:rPr>
          <w:rFonts w:hint="eastAsia"/>
        </w:rPr>
        <w:t>卒業研究に関連した上で開発が経験できればと</w:t>
      </w:r>
      <w:r w:rsidR="00E93774">
        <w:rPr>
          <w:rFonts w:hint="eastAsia"/>
        </w:rPr>
        <w:t>考え</w:t>
      </w:r>
      <w:r w:rsidR="00C30A69">
        <w:rPr>
          <w:rFonts w:hint="eastAsia"/>
        </w:rPr>
        <w:t>、</w:t>
      </w:r>
      <w:r>
        <w:rPr>
          <w:rFonts w:hint="eastAsia"/>
        </w:rPr>
        <w:t>国立情報学研究所の新井研究室に</w:t>
      </w:r>
      <w:r w:rsidR="00C30A69">
        <w:rPr>
          <w:rFonts w:hint="eastAsia"/>
        </w:rPr>
        <w:t>依頼し</w:t>
      </w:r>
      <w:r>
        <w:rPr>
          <w:rFonts w:hint="eastAsia"/>
        </w:rPr>
        <w:t>、</w:t>
      </w:r>
      <w:r w:rsidR="00C30A69">
        <w:rPr>
          <w:rFonts w:hint="eastAsia"/>
        </w:rPr>
        <w:t>NC3</w:t>
      </w:r>
      <w:r w:rsidR="0062553B">
        <w:rPr>
          <w:rFonts w:hint="eastAsia"/>
        </w:rPr>
        <w:t>の開発に参画させて頂くこと</w:t>
      </w:r>
      <w:r w:rsidR="0066669A">
        <w:rPr>
          <w:rFonts w:hint="eastAsia"/>
        </w:rPr>
        <w:t>と</w:t>
      </w:r>
      <w:r w:rsidR="0062553B">
        <w:rPr>
          <w:rFonts w:hint="eastAsia"/>
        </w:rPr>
        <w:t>なった。</w:t>
      </w:r>
    </w:p>
    <w:p w:rsidR="00F326EE" w:rsidRDefault="00F326EE">
      <w:pPr>
        <w:widowControl/>
        <w:adjustRightInd/>
        <w:spacing w:line="240" w:lineRule="auto"/>
        <w:jc w:val="left"/>
        <w:textAlignment w:val="auto"/>
        <w:rPr>
          <w:rFonts w:asciiTheme="majorEastAsia" w:eastAsiaTheme="majorEastAsia" w:hAnsiTheme="majorEastAsia"/>
        </w:rPr>
      </w:pPr>
      <w:r>
        <w:rPr>
          <w:rFonts w:asciiTheme="majorEastAsia" w:eastAsiaTheme="majorEastAsia" w:hAnsiTheme="majorEastAsia"/>
        </w:rPr>
        <w:br w:type="page"/>
      </w:r>
    </w:p>
    <w:p w:rsidR="002A5560" w:rsidRPr="0065137D" w:rsidRDefault="002A5560" w:rsidP="00182D31">
      <w:pPr>
        <w:pStyle w:val="20"/>
        <w:rPr>
          <w:b/>
        </w:rPr>
      </w:pPr>
      <w:bookmarkStart w:id="40" w:name="_Toc414291754"/>
      <w:r w:rsidRPr="0065137D">
        <w:rPr>
          <w:rFonts w:hint="eastAsia"/>
          <w:b/>
        </w:rPr>
        <w:lastRenderedPageBreak/>
        <w:t>目的</w:t>
      </w:r>
      <w:bookmarkEnd w:id="40"/>
    </w:p>
    <w:p w:rsidR="00806F3C" w:rsidRPr="00806F3C" w:rsidRDefault="0062553B" w:rsidP="009777C7">
      <w:pPr>
        <w:ind w:firstLineChars="100" w:firstLine="210"/>
      </w:pPr>
      <w:r>
        <w:rPr>
          <w:rFonts w:hint="eastAsia"/>
        </w:rPr>
        <w:t>NC3</w:t>
      </w:r>
      <w:r>
        <w:rPr>
          <w:rFonts w:hint="eastAsia"/>
        </w:rPr>
        <w:t>の</w:t>
      </w:r>
      <w:r w:rsidR="00B363F3">
        <w:rPr>
          <w:rFonts w:hint="eastAsia"/>
        </w:rPr>
        <w:t>開発</w:t>
      </w:r>
      <w:r w:rsidR="005B5A84">
        <w:rPr>
          <w:rFonts w:hint="eastAsia"/>
        </w:rPr>
        <w:t>プロジェクト</w:t>
      </w:r>
      <w:r w:rsidR="00B363F3">
        <w:rPr>
          <w:rFonts w:hint="eastAsia"/>
        </w:rPr>
        <w:t>に参画し</w:t>
      </w:r>
      <w:r w:rsidR="001317E9">
        <w:rPr>
          <w:rFonts w:hint="eastAsia"/>
        </w:rPr>
        <w:t>、様々なサービス、</w:t>
      </w:r>
      <w:r>
        <w:rPr>
          <w:rFonts w:hint="eastAsia"/>
        </w:rPr>
        <w:t>ソフトウェアに触れ、</w:t>
      </w:r>
      <w:r w:rsidR="001317E9">
        <w:rPr>
          <w:rFonts w:hint="eastAsia"/>
        </w:rPr>
        <w:t>設計、</w:t>
      </w:r>
      <w:r w:rsidR="00B363F3">
        <w:rPr>
          <w:rFonts w:hint="eastAsia"/>
        </w:rPr>
        <w:t>プログラミ</w:t>
      </w:r>
      <w:r w:rsidR="001317E9">
        <w:rPr>
          <w:rFonts w:hint="eastAsia"/>
        </w:rPr>
        <w:t>ング、テスト、</w:t>
      </w:r>
      <w:r w:rsidR="00B363F3">
        <w:rPr>
          <w:rFonts w:hint="eastAsia"/>
        </w:rPr>
        <w:t>レビュー等の開発工程を通して</w:t>
      </w:r>
      <w:r>
        <w:rPr>
          <w:rFonts w:hint="eastAsia"/>
        </w:rPr>
        <w:t>、技術者としての経験を積むことを目的とする。</w:t>
      </w:r>
      <w:r w:rsidR="00BD1402">
        <w:rPr>
          <w:rFonts w:hint="eastAsia"/>
        </w:rPr>
        <w:t>表</w:t>
      </w:r>
      <w:r w:rsidR="00F326EE">
        <w:rPr>
          <w:rFonts w:hint="eastAsia"/>
        </w:rPr>
        <w:t>1.1</w:t>
      </w:r>
      <w:r w:rsidR="00F326EE">
        <w:rPr>
          <w:rFonts w:hint="eastAsia"/>
        </w:rPr>
        <w:t>は</w:t>
      </w:r>
      <w:r w:rsidR="00806F3C">
        <w:rPr>
          <w:rFonts w:hint="eastAsia"/>
        </w:rPr>
        <w:t>筆者がプロジェクトに参画する期間中の</w:t>
      </w:r>
      <w:r w:rsidR="00F326EE">
        <w:rPr>
          <w:rFonts w:hint="eastAsia"/>
        </w:rPr>
        <w:t>開発スケジュールである。</w:t>
      </w:r>
      <w:r w:rsidR="00BD1402">
        <w:rPr>
          <w:rFonts w:hint="eastAsia"/>
        </w:rPr>
        <w:t>また図</w:t>
      </w:r>
      <w:r w:rsidR="00BD1402">
        <w:rPr>
          <w:rFonts w:hint="eastAsia"/>
        </w:rPr>
        <w:t>1.1</w:t>
      </w:r>
      <w:r w:rsidR="00BD1402">
        <w:rPr>
          <w:rFonts w:hint="eastAsia"/>
        </w:rPr>
        <w:t>は</w:t>
      </w:r>
      <w:r w:rsidR="00BD1402">
        <w:rPr>
          <w:rFonts w:hint="eastAsia"/>
        </w:rPr>
        <w:t>NC3</w:t>
      </w:r>
      <w:r w:rsidR="00BD1402">
        <w:rPr>
          <w:rFonts w:hint="eastAsia"/>
        </w:rPr>
        <w:t>を構成する機能の位置付けを示す。</w:t>
      </w:r>
    </w:p>
    <w:p w:rsidR="00F326EE" w:rsidRPr="00926A46" w:rsidRDefault="00F326EE" w:rsidP="00806F3C">
      <w:pPr>
        <w:pStyle w:val="af2"/>
        <w:keepNext/>
        <w:jc w:val="center"/>
        <w:rPr>
          <w:b w:val="0"/>
          <w:u w:val="single"/>
        </w:rPr>
      </w:pPr>
      <w:r>
        <w:rPr>
          <w:rFonts w:hint="eastAsia"/>
        </w:rPr>
        <w:t>表</w:t>
      </w:r>
      <w:r>
        <w:rPr>
          <w:rFonts w:hint="eastAsia"/>
        </w:rPr>
        <w:t xml:space="preserve"> </w:t>
      </w:r>
      <w:fldSimple w:instr=" STYLEREF 1 \s ">
        <w:r w:rsidR="00AA1FC9">
          <w:rPr>
            <w:noProof/>
          </w:rPr>
          <w:t>1</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1</w:t>
      </w:r>
      <w:r w:rsidR="002478E7">
        <w:fldChar w:fldCharType="end"/>
      </w:r>
      <w:r w:rsidRPr="00F326EE">
        <w:rPr>
          <w:rFonts w:hint="eastAsia"/>
        </w:rPr>
        <w:t xml:space="preserve">　</w:t>
      </w:r>
      <w:r w:rsidRPr="00F326EE">
        <w:rPr>
          <w:rFonts w:hint="eastAsia"/>
        </w:rPr>
        <w:t>NC3</w:t>
      </w:r>
      <w:r w:rsidRPr="00F326EE">
        <w:rPr>
          <w:rFonts w:hint="eastAsia"/>
        </w:rPr>
        <w:t>開発スケジュール</w:t>
      </w:r>
    </w:p>
    <w:tbl>
      <w:tblPr>
        <w:tblStyle w:val="af1"/>
        <w:tblW w:w="11207" w:type="dxa"/>
        <w:jc w:val="center"/>
        <w:tblInd w:w="2623" w:type="dxa"/>
        <w:tblLayout w:type="fixed"/>
        <w:tblLook w:val="04A0"/>
      </w:tblPr>
      <w:tblGrid>
        <w:gridCol w:w="426"/>
        <w:gridCol w:w="461"/>
        <w:gridCol w:w="411"/>
        <w:gridCol w:w="2530"/>
        <w:gridCol w:w="646"/>
        <w:gridCol w:w="567"/>
        <w:gridCol w:w="567"/>
        <w:gridCol w:w="567"/>
        <w:gridCol w:w="567"/>
        <w:gridCol w:w="567"/>
        <w:gridCol w:w="709"/>
        <w:gridCol w:w="709"/>
        <w:gridCol w:w="567"/>
        <w:gridCol w:w="567"/>
        <w:gridCol w:w="708"/>
        <w:gridCol w:w="638"/>
      </w:tblGrid>
      <w:tr w:rsidR="00EA0B3A" w:rsidRPr="009D7E7F" w:rsidTr="006B702F">
        <w:trPr>
          <w:jc w:val="center"/>
        </w:trPr>
        <w:tc>
          <w:tcPr>
            <w:tcW w:w="426" w:type="dxa"/>
            <w:vMerge w:val="restart"/>
            <w:shd w:val="clear" w:color="auto" w:fill="DAEEF3" w:themeFill="accent5" w:themeFillTint="33"/>
            <w:vAlign w:val="center"/>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項番</w:t>
            </w:r>
          </w:p>
        </w:tc>
        <w:tc>
          <w:tcPr>
            <w:tcW w:w="3402" w:type="dxa"/>
            <w:gridSpan w:val="3"/>
            <w:vMerge w:val="restart"/>
            <w:tcBorders>
              <w:tl2br w:val="single" w:sz="4" w:space="0" w:color="auto"/>
            </w:tcBorders>
            <w:shd w:val="clear" w:color="auto" w:fill="DAEEF3" w:themeFill="accent5" w:themeFillTint="33"/>
            <w:vAlign w:val="center"/>
          </w:tcPr>
          <w:p w:rsidR="00EA0B3A" w:rsidRDefault="00EA0B3A" w:rsidP="00F326EE">
            <w:pPr>
              <w:wordWrap w:val="0"/>
              <w:jc w:val="right"/>
              <w:rPr>
                <w:shd w:val="clear" w:color="auto" w:fill="DAEEF3" w:themeFill="accent5" w:themeFillTint="33"/>
              </w:rPr>
            </w:pPr>
            <w:r>
              <w:rPr>
                <w:rFonts w:hint="eastAsia"/>
                <w:shd w:val="clear" w:color="auto" w:fill="DAEEF3" w:themeFill="accent5" w:themeFillTint="33"/>
              </w:rPr>
              <w:t xml:space="preserve">年月　</w:t>
            </w:r>
          </w:p>
          <w:p w:rsidR="00EA0B3A" w:rsidRPr="009D7E7F" w:rsidRDefault="00EA0B3A" w:rsidP="00F326EE">
            <w:pPr>
              <w:jc w:val="center"/>
              <w:rPr>
                <w:rFonts w:hint="eastAsia"/>
                <w:shd w:val="clear" w:color="auto" w:fill="DAEEF3" w:themeFill="accent5" w:themeFillTint="33"/>
              </w:rPr>
            </w:pPr>
            <w:r>
              <w:rPr>
                <w:rFonts w:hint="eastAsia"/>
                <w:shd w:val="clear" w:color="auto" w:fill="DAEEF3" w:themeFill="accent5" w:themeFillTint="33"/>
              </w:rPr>
              <w:t>作業項目</w:t>
            </w:r>
          </w:p>
        </w:tc>
        <w:tc>
          <w:tcPr>
            <w:tcW w:w="5466" w:type="dxa"/>
            <w:gridSpan w:val="9"/>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2014</w:t>
            </w:r>
          </w:p>
        </w:tc>
        <w:tc>
          <w:tcPr>
            <w:tcW w:w="1913" w:type="dxa"/>
            <w:gridSpan w:val="3"/>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2015</w:t>
            </w:r>
          </w:p>
        </w:tc>
      </w:tr>
      <w:tr w:rsidR="00EA0B3A" w:rsidRPr="009D7E7F" w:rsidTr="006B702F">
        <w:trPr>
          <w:jc w:val="center"/>
        </w:trPr>
        <w:tc>
          <w:tcPr>
            <w:tcW w:w="426" w:type="dxa"/>
            <w:vMerge/>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p>
        </w:tc>
        <w:tc>
          <w:tcPr>
            <w:tcW w:w="3402" w:type="dxa"/>
            <w:gridSpan w:val="3"/>
            <w:vMerge/>
            <w:tcBorders>
              <w:bottom w:val="single" w:sz="4" w:space="0" w:color="auto"/>
              <w:tl2br w:val="single" w:sz="4" w:space="0" w:color="auto"/>
            </w:tcBorders>
            <w:shd w:val="clear" w:color="auto" w:fill="DAEEF3" w:themeFill="accent5" w:themeFillTint="33"/>
          </w:tcPr>
          <w:p w:rsidR="00EA0B3A" w:rsidRPr="009D7E7F" w:rsidRDefault="00EA0B3A" w:rsidP="00F326EE">
            <w:pPr>
              <w:jc w:val="center"/>
              <w:rPr>
                <w:rFonts w:hint="eastAsia"/>
                <w:shd w:val="clear" w:color="auto" w:fill="DAEEF3" w:themeFill="accent5" w:themeFillTint="33"/>
              </w:rPr>
            </w:pPr>
          </w:p>
        </w:tc>
        <w:tc>
          <w:tcPr>
            <w:tcW w:w="646"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4</w:t>
            </w:r>
            <w:r w:rsidRPr="009D7E7F">
              <w:rPr>
                <w:rFonts w:hint="eastAsia"/>
                <w:shd w:val="clear" w:color="auto" w:fill="DAEEF3" w:themeFill="accent5" w:themeFillTint="33"/>
              </w:rPr>
              <w:t xml:space="preserve">　</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5</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6</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7</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8</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9</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10</w:t>
            </w:r>
          </w:p>
        </w:tc>
        <w:tc>
          <w:tcPr>
            <w:tcW w:w="709"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11</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12</w:t>
            </w:r>
          </w:p>
        </w:tc>
        <w:tc>
          <w:tcPr>
            <w:tcW w:w="567"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1</w:t>
            </w:r>
          </w:p>
        </w:tc>
        <w:tc>
          <w:tcPr>
            <w:tcW w:w="70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2</w:t>
            </w:r>
          </w:p>
        </w:tc>
        <w:tc>
          <w:tcPr>
            <w:tcW w:w="638" w:type="dxa"/>
            <w:tcBorders>
              <w:bottom w:val="single" w:sz="4" w:space="0" w:color="auto"/>
            </w:tcBorders>
            <w:shd w:val="clear" w:color="auto" w:fill="DAEEF3" w:themeFill="accent5" w:themeFillTint="33"/>
          </w:tcPr>
          <w:p w:rsidR="00EA0B3A" w:rsidRPr="009D7E7F" w:rsidRDefault="00EA0B3A" w:rsidP="00F326EE">
            <w:pPr>
              <w:jc w:val="center"/>
              <w:rPr>
                <w:shd w:val="clear" w:color="auto" w:fill="DAEEF3" w:themeFill="accent5" w:themeFillTint="33"/>
              </w:rPr>
            </w:pPr>
            <w:r w:rsidRPr="009D7E7F">
              <w:rPr>
                <w:rFonts w:hint="eastAsia"/>
                <w:shd w:val="clear" w:color="auto" w:fill="DAEEF3" w:themeFill="accent5" w:themeFillTint="33"/>
              </w:rPr>
              <w:t>3</w:t>
            </w:r>
          </w:p>
        </w:tc>
      </w:tr>
      <w:tr w:rsidR="00EA0B3A" w:rsidRPr="004D1639" w:rsidTr="00582A01">
        <w:trPr>
          <w:jc w:val="center"/>
        </w:trPr>
        <w:tc>
          <w:tcPr>
            <w:tcW w:w="426" w:type="dxa"/>
            <w:tcBorders>
              <w:top w:val="double" w:sz="4" w:space="0" w:color="auto"/>
            </w:tcBorders>
            <w:vAlign w:val="center"/>
          </w:tcPr>
          <w:p w:rsidR="00EA0B3A" w:rsidRDefault="00EA0B3A" w:rsidP="000A1FE9">
            <w:pPr>
              <w:jc w:val="center"/>
            </w:pPr>
            <w:r>
              <w:rPr>
                <w:rFonts w:hint="eastAsia"/>
              </w:rPr>
              <w:t>1</w:t>
            </w:r>
          </w:p>
        </w:tc>
        <w:tc>
          <w:tcPr>
            <w:tcW w:w="3402" w:type="dxa"/>
            <w:gridSpan w:val="3"/>
            <w:tcBorders>
              <w:top w:val="double" w:sz="4" w:space="0" w:color="auto"/>
            </w:tcBorders>
            <w:vAlign w:val="center"/>
          </w:tcPr>
          <w:p w:rsidR="00EA0B3A" w:rsidRDefault="00EA0B3A" w:rsidP="00456BB8">
            <w:pPr>
              <w:jc w:val="center"/>
              <w:rPr>
                <w:rFonts w:hint="eastAsia"/>
              </w:rPr>
            </w:pPr>
            <w:r>
              <w:rPr>
                <w:rFonts w:hint="eastAsia"/>
              </w:rPr>
              <w:t>コア開発</w:t>
            </w:r>
          </w:p>
        </w:tc>
        <w:tc>
          <w:tcPr>
            <w:tcW w:w="646"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Pr="004D1639" w:rsidRDefault="00EA0B3A" w:rsidP="00456BB8">
            <w:pPr>
              <w:jc w:val="center"/>
            </w:pPr>
            <w:r>
              <w:rPr>
                <w:rFonts w:hint="eastAsia"/>
              </w:rPr>
              <w:t>■</w:t>
            </w:r>
          </w:p>
        </w:tc>
        <w:tc>
          <w:tcPr>
            <w:tcW w:w="709" w:type="dxa"/>
            <w:tcBorders>
              <w:top w:val="double" w:sz="4" w:space="0" w:color="auto"/>
            </w:tcBorders>
            <w:vAlign w:val="center"/>
          </w:tcPr>
          <w:p w:rsidR="00EA0B3A" w:rsidRPr="004D1639" w:rsidRDefault="00EA0B3A" w:rsidP="00456BB8">
            <w:pPr>
              <w:jc w:val="center"/>
            </w:pPr>
            <w:r>
              <w:rPr>
                <w:rFonts w:hint="eastAsia"/>
              </w:rPr>
              <w:t>■</w:t>
            </w:r>
          </w:p>
        </w:tc>
        <w:tc>
          <w:tcPr>
            <w:tcW w:w="709"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Pr="004D1639" w:rsidRDefault="00EA0B3A" w:rsidP="00456BB8">
            <w:pPr>
              <w:jc w:val="center"/>
            </w:pPr>
            <w:r>
              <w:rPr>
                <w:rFonts w:hint="eastAsia"/>
              </w:rPr>
              <w:t>■</w:t>
            </w:r>
          </w:p>
        </w:tc>
        <w:tc>
          <w:tcPr>
            <w:tcW w:w="567" w:type="dxa"/>
            <w:tcBorders>
              <w:top w:val="double" w:sz="4" w:space="0" w:color="auto"/>
            </w:tcBorders>
            <w:vAlign w:val="center"/>
          </w:tcPr>
          <w:p w:rsidR="00EA0B3A" w:rsidRDefault="00EA0B3A" w:rsidP="00456BB8">
            <w:pPr>
              <w:jc w:val="center"/>
            </w:pPr>
            <w:r>
              <w:rPr>
                <w:rFonts w:hint="eastAsia"/>
              </w:rPr>
              <w:t>■</w:t>
            </w:r>
          </w:p>
        </w:tc>
        <w:tc>
          <w:tcPr>
            <w:tcW w:w="708" w:type="dxa"/>
            <w:tcBorders>
              <w:top w:val="double" w:sz="4" w:space="0" w:color="auto"/>
            </w:tcBorders>
            <w:vAlign w:val="center"/>
          </w:tcPr>
          <w:p w:rsidR="00EA0B3A" w:rsidRDefault="00EA0B3A" w:rsidP="00456BB8">
            <w:pPr>
              <w:jc w:val="center"/>
            </w:pPr>
            <w:r>
              <w:rPr>
                <w:rFonts w:hint="eastAsia"/>
              </w:rPr>
              <w:t>■</w:t>
            </w:r>
          </w:p>
        </w:tc>
        <w:tc>
          <w:tcPr>
            <w:tcW w:w="638" w:type="dxa"/>
            <w:tcBorders>
              <w:top w:val="double" w:sz="4" w:space="0" w:color="auto"/>
            </w:tcBorders>
            <w:vAlign w:val="center"/>
          </w:tcPr>
          <w:p w:rsidR="00EA0B3A" w:rsidRDefault="00EA0B3A" w:rsidP="00456BB8">
            <w:pPr>
              <w:jc w:val="center"/>
            </w:pPr>
            <w:r>
              <w:rPr>
                <w:rFonts w:hint="eastAsia"/>
              </w:rPr>
              <w:t>■</w:t>
            </w:r>
          </w:p>
        </w:tc>
      </w:tr>
      <w:tr w:rsidR="00EA0B3A" w:rsidRPr="004D1639" w:rsidTr="00CC099D">
        <w:trPr>
          <w:jc w:val="center"/>
        </w:trPr>
        <w:tc>
          <w:tcPr>
            <w:tcW w:w="426" w:type="dxa"/>
            <w:tcBorders>
              <w:bottom w:val="single" w:sz="4" w:space="0" w:color="auto"/>
            </w:tcBorders>
            <w:shd w:val="clear" w:color="auto" w:fill="FDE9D9" w:themeFill="accent6" w:themeFillTint="33"/>
          </w:tcPr>
          <w:p w:rsidR="00EA0B3A" w:rsidRDefault="00EA0B3A" w:rsidP="00F326EE">
            <w:pPr>
              <w:jc w:val="center"/>
            </w:pPr>
            <w:r>
              <w:rPr>
                <w:rFonts w:hint="eastAsia"/>
              </w:rPr>
              <w:t>2</w:t>
            </w:r>
          </w:p>
        </w:tc>
        <w:tc>
          <w:tcPr>
            <w:tcW w:w="3402" w:type="dxa"/>
            <w:gridSpan w:val="3"/>
            <w:tcBorders>
              <w:bottom w:val="nil"/>
            </w:tcBorders>
            <w:shd w:val="clear" w:color="auto" w:fill="FDE9D9" w:themeFill="accent6" w:themeFillTint="33"/>
          </w:tcPr>
          <w:p w:rsidR="00EA0B3A" w:rsidRDefault="00EA0B3A" w:rsidP="00456BB8">
            <w:pPr>
              <w:jc w:val="center"/>
              <w:rPr>
                <w:rFonts w:hint="eastAsia"/>
              </w:rPr>
            </w:pPr>
            <w:r>
              <w:rPr>
                <w:rFonts w:hint="eastAsia"/>
              </w:rPr>
              <w:t>プラグイン開発</w:t>
            </w:r>
          </w:p>
        </w:tc>
        <w:tc>
          <w:tcPr>
            <w:tcW w:w="646"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FDE9D9" w:themeFill="accent6" w:themeFillTint="33"/>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FDE9D9" w:themeFill="accent6" w:themeFillTint="33"/>
            <w:vAlign w:val="center"/>
          </w:tcPr>
          <w:p w:rsidR="00EA0B3A" w:rsidRDefault="00EA0B3A" w:rsidP="00456BB8">
            <w:pPr>
              <w:jc w:val="center"/>
            </w:pPr>
            <w:r>
              <w:rPr>
                <w:rFonts w:hint="eastAsia"/>
              </w:rPr>
              <w:t>■</w:t>
            </w:r>
          </w:p>
        </w:tc>
      </w:tr>
      <w:tr w:rsidR="00EA0B3A" w:rsidRPr="004D1639" w:rsidTr="00AC3AB1">
        <w:trPr>
          <w:jc w:val="center"/>
        </w:trPr>
        <w:tc>
          <w:tcPr>
            <w:tcW w:w="426" w:type="dxa"/>
            <w:tcBorders>
              <w:bottom w:val="single" w:sz="4" w:space="0" w:color="auto"/>
            </w:tcBorders>
            <w:shd w:val="clear" w:color="auto" w:fill="EAF1DD" w:themeFill="accent3" w:themeFillTint="33"/>
          </w:tcPr>
          <w:p w:rsidR="00EA0B3A" w:rsidRDefault="00EA0B3A" w:rsidP="00F326EE">
            <w:pPr>
              <w:jc w:val="center"/>
            </w:pPr>
            <w:r>
              <w:rPr>
                <w:rFonts w:hint="eastAsia"/>
              </w:rPr>
              <w:t>3</w:t>
            </w:r>
          </w:p>
        </w:tc>
        <w:tc>
          <w:tcPr>
            <w:tcW w:w="461" w:type="dxa"/>
            <w:tcBorders>
              <w:top w:val="nil"/>
              <w:bottom w:val="nil"/>
            </w:tcBorders>
            <w:shd w:val="clear" w:color="auto" w:fill="FDE9D9" w:themeFill="accent6" w:themeFillTint="33"/>
          </w:tcPr>
          <w:p w:rsidR="00EA0B3A" w:rsidRDefault="00EA0B3A" w:rsidP="00F326EE">
            <w:pPr>
              <w:jc w:val="center"/>
            </w:pPr>
          </w:p>
        </w:tc>
        <w:tc>
          <w:tcPr>
            <w:tcW w:w="2941" w:type="dxa"/>
            <w:gridSpan w:val="2"/>
            <w:tcBorders>
              <w:top w:val="single" w:sz="4" w:space="0" w:color="auto"/>
              <w:bottom w:val="nil"/>
            </w:tcBorders>
            <w:shd w:val="clear" w:color="auto" w:fill="EAF1DD" w:themeFill="accent3" w:themeFillTint="33"/>
          </w:tcPr>
          <w:p w:rsidR="00EA0B3A" w:rsidRDefault="00EA0B3A" w:rsidP="00456BB8">
            <w:pPr>
              <w:jc w:val="center"/>
              <w:rPr>
                <w:rFonts w:hint="eastAsia"/>
              </w:rPr>
            </w:pPr>
            <w:r>
              <w:rPr>
                <w:rFonts w:hint="eastAsia"/>
              </w:rPr>
              <w:t>研究室内</w:t>
            </w:r>
          </w:p>
        </w:tc>
        <w:tc>
          <w:tcPr>
            <w:tcW w:w="646"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709"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Pr="004D1639" w:rsidRDefault="00EA0B3A" w:rsidP="00456BB8">
            <w:pPr>
              <w:jc w:val="center"/>
            </w:pPr>
            <w:r>
              <w:rPr>
                <w:rFonts w:hint="eastAsia"/>
              </w:rPr>
              <w:t>■</w:t>
            </w:r>
          </w:p>
        </w:tc>
        <w:tc>
          <w:tcPr>
            <w:tcW w:w="567" w:type="dxa"/>
            <w:tcBorders>
              <w:bottom w:val="single" w:sz="4" w:space="0" w:color="auto"/>
            </w:tcBorders>
            <w:shd w:val="clear" w:color="auto" w:fill="EAF1DD" w:themeFill="accent3" w:themeFillTint="33"/>
            <w:vAlign w:val="center"/>
          </w:tcPr>
          <w:p w:rsidR="00EA0B3A" w:rsidRDefault="00EA0B3A" w:rsidP="00456BB8">
            <w:pPr>
              <w:jc w:val="center"/>
            </w:pPr>
            <w:r>
              <w:rPr>
                <w:rFonts w:hint="eastAsia"/>
              </w:rPr>
              <w:t>■</w:t>
            </w:r>
          </w:p>
        </w:tc>
        <w:tc>
          <w:tcPr>
            <w:tcW w:w="708" w:type="dxa"/>
            <w:tcBorders>
              <w:bottom w:val="single" w:sz="4" w:space="0" w:color="auto"/>
            </w:tcBorders>
            <w:shd w:val="clear" w:color="auto" w:fill="EAF1DD" w:themeFill="accent3" w:themeFillTint="33"/>
            <w:vAlign w:val="center"/>
          </w:tcPr>
          <w:p w:rsidR="00EA0B3A" w:rsidRDefault="00EA0B3A" w:rsidP="00456BB8">
            <w:pPr>
              <w:jc w:val="center"/>
            </w:pPr>
            <w:r>
              <w:rPr>
                <w:rFonts w:hint="eastAsia"/>
              </w:rPr>
              <w:t>■</w:t>
            </w:r>
          </w:p>
        </w:tc>
        <w:tc>
          <w:tcPr>
            <w:tcW w:w="638" w:type="dxa"/>
            <w:tcBorders>
              <w:bottom w:val="single" w:sz="4" w:space="0" w:color="auto"/>
            </w:tcBorders>
            <w:shd w:val="clear" w:color="auto" w:fill="EAF1DD" w:themeFill="accent3" w:themeFillTint="33"/>
            <w:vAlign w:val="center"/>
          </w:tcPr>
          <w:p w:rsidR="00EA0B3A" w:rsidRDefault="00EA0B3A" w:rsidP="00456BB8">
            <w:pPr>
              <w:jc w:val="center"/>
            </w:pPr>
            <w:r>
              <w:rPr>
                <w:rFonts w:hint="eastAsia"/>
              </w:rPr>
              <w:t>■</w:t>
            </w:r>
          </w:p>
        </w:tc>
      </w:tr>
      <w:tr w:rsidR="0042751C" w:rsidRPr="004D1639" w:rsidTr="00AC3AB1">
        <w:trPr>
          <w:jc w:val="center"/>
        </w:trPr>
        <w:tc>
          <w:tcPr>
            <w:tcW w:w="426" w:type="dxa"/>
            <w:tcBorders>
              <w:bottom w:val="single" w:sz="4" w:space="0" w:color="auto"/>
            </w:tcBorders>
            <w:shd w:val="clear" w:color="auto" w:fill="FFFFFF" w:themeFill="background1"/>
          </w:tcPr>
          <w:p w:rsidR="0042751C" w:rsidRDefault="0042751C" w:rsidP="00F326EE">
            <w:pPr>
              <w:jc w:val="center"/>
              <w:rPr>
                <w:rFonts w:hint="eastAsia"/>
              </w:rPr>
            </w:pPr>
            <w:r>
              <w:rPr>
                <w:rFonts w:hint="eastAsia"/>
              </w:rPr>
              <w:t>4</w:t>
            </w:r>
          </w:p>
        </w:tc>
        <w:tc>
          <w:tcPr>
            <w:tcW w:w="461" w:type="dxa"/>
            <w:tcBorders>
              <w:top w:val="nil"/>
              <w:bottom w:val="nil"/>
            </w:tcBorders>
            <w:shd w:val="clear" w:color="auto" w:fill="FDE9D9" w:themeFill="accent6" w:themeFillTint="33"/>
          </w:tcPr>
          <w:p w:rsidR="0042751C" w:rsidRDefault="0042751C" w:rsidP="00F326EE">
            <w:pPr>
              <w:jc w:val="center"/>
            </w:pPr>
          </w:p>
        </w:tc>
        <w:tc>
          <w:tcPr>
            <w:tcW w:w="411" w:type="dxa"/>
            <w:tcBorders>
              <w:top w:val="nil"/>
              <w:bottom w:val="nil"/>
            </w:tcBorders>
            <w:shd w:val="clear" w:color="auto" w:fill="EAF1DD" w:themeFill="accent3" w:themeFillTint="33"/>
          </w:tcPr>
          <w:p w:rsidR="0042751C" w:rsidRDefault="0042751C" w:rsidP="00F326EE">
            <w:pPr>
              <w:jc w:val="center"/>
              <w:rPr>
                <w:rFonts w:hint="eastAsia"/>
              </w:rPr>
            </w:pPr>
          </w:p>
        </w:tc>
        <w:tc>
          <w:tcPr>
            <w:tcW w:w="2530" w:type="dxa"/>
            <w:tcBorders>
              <w:bottom w:val="single" w:sz="4" w:space="0" w:color="auto"/>
            </w:tcBorders>
            <w:shd w:val="clear" w:color="auto" w:fill="FFFFFF" w:themeFill="background1"/>
          </w:tcPr>
          <w:p w:rsidR="0042751C" w:rsidRPr="00814B77" w:rsidRDefault="00EA0B3A" w:rsidP="00F326EE">
            <w:pPr>
              <w:jc w:val="center"/>
              <w:rPr>
                <w:rFonts w:hint="eastAsia"/>
              </w:rPr>
            </w:pPr>
            <w:r>
              <w:rPr>
                <w:rFonts w:hint="eastAsia"/>
              </w:rPr>
              <w:t>iframe</w:t>
            </w:r>
            <w:r>
              <w:rPr>
                <w:rFonts w:hint="eastAsia"/>
              </w:rPr>
              <w:t>プラグイン</w:t>
            </w:r>
          </w:p>
        </w:tc>
        <w:tc>
          <w:tcPr>
            <w:tcW w:w="646"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r>
              <w:rPr>
                <w:rFonts w:hint="eastAsia"/>
              </w:rPr>
              <w:t>■</w:t>
            </w: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709"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567"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rPr>
                <w:rFonts w:hint="eastAsia"/>
              </w:rPr>
            </w:pPr>
          </w:p>
        </w:tc>
        <w:tc>
          <w:tcPr>
            <w:tcW w:w="638" w:type="dxa"/>
            <w:tcBorders>
              <w:bottom w:val="single" w:sz="4" w:space="0" w:color="auto"/>
            </w:tcBorders>
            <w:shd w:val="clear" w:color="auto" w:fill="FFFFFF" w:themeFill="background1"/>
            <w:vAlign w:val="center"/>
          </w:tcPr>
          <w:p w:rsidR="0042751C" w:rsidRDefault="0042751C" w:rsidP="00456BB8">
            <w:pPr>
              <w:jc w:val="center"/>
              <w:rPr>
                <w:rFonts w:hint="eastAsia"/>
              </w:rPr>
            </w:pPr>
          </w:p>
        </w:tc>
      </w:tr>
      <w:tr w:rsidR="0042751C" w:rsidRPr="004D1639" w:rsidTr="00AC3AB1">
        <w:trPr>
          <w:jc w:val="center"/>
        </w:trPr>
        <w:tc>
          <w:tcPr>
            <w:tcW w:w="426" w:type="dxa"/>
            <w:tcBorders>
              <w:bottom w:val="single" w:sz="4" w:space="0" w:color="auto"/>
            </w:tcBorders>
            <w:shd w:val="clear" w:color="auto" w:fill="FFFFFF" w:themeFill="background1"/>
          </w:tcPr>
          <w:p w:rsidR="0042751C" w:rsidRDefault="0042751C" w:rsidP="00F326EE">
            <w:pPr>
              <w:jc w:val="center"/>
              <w:rPr>
                <w:rFonts w:hint="eastAsia"/>
              </w:rPr>
            </w:pPr>
            <w:r>
              <w:rPr>
                <w:rFonts w:hint="eastAsia"/>
              </w:rPr>
              <w:t>5</w:t>
            </w:r>
          </w:p>
        </w:tc>
        <w:tc>
          <w:tcPr>
            <w:tcW w:w="461" w:type="dxa"/>
            <w:tcBorders>
              <w:top w:val="nil"/>
              <w:bottom w:val="nil"/>
            </w:tcBorders>
            <w:shd w:val="clear" w:color="auto" w:fill="FDE9D9" w:themeFill="accent6" w:themeFillTint="33"/>
          </w:tcPr>
          <w:p w:rsidR="0042751C" w:rsidRDefault="0042751C" w:rsidP="00F326EE">
            <w:pPr>
              <w:jc w:val="center"/>
            </w:pPr>
          </w:p>
        </w:tc>
        <w:tc>
          <w:tcPr>
            <w:tcW w:w="411" w:type="dxa"/>
            <w:tcBorders>
              <w:top w:val="nil"/>
              <w:bottom w:val="single" w:sz="4" w:space="0" w:color="auto"/>
            </w:tcBorders>
            <w:shd w:val="clear" w:color="auto" w:fill="EAF1DD" w:themeFill="accent3" w:themeFillTint="33"/>
          </w:tcPr>
          <w:p w:rsidR="0042751C" w:rsidRDefault="0042751C" w:rsidP="00F326EE">
            <w:pPr>
              <w:jc w:val="center"/>
              <w:rPr>
                <w:rFonts w:hint="eastAsia"/>
              </w:rPr>
            </w:pPr>
          </w:p>
        </w:tc>
        <w:tc>
          <w:tcPr>
            <w:tcW w:w="2530" w:type="dxa"/>
            <w:tcBorders>
              <w:bottom w:val="single" w:sz="4" w:space="0" w:color="auto"/>
            </w:tcBorders>
            <w:shd w:val="clear" w:color="auto" w:fill="FFFFFF" w:themeFill="background1"/>
          </w:tcPr>
          <w:p w:rsidR="0042751C" w:rsidRPr="00814B77" w:rsidRDefault="00EA0B3A" w:rsidP="00F326EE">
            <w:pPr>
              <w:jc w:val="center"/>
              <w:rPr>
                <w:rFonts w:hint="eastAsia"/>
              </w:rPr>
            </w:pPr>
            <w:r>
              <w:rPr>
                <w:rFonts w:hint="eastAsia"/>
              </w:rPr>
              <w:t>掲示板プラグイン</w:t>
            </w:r>
          </w:p>
        </w:tc>
        <w:tc>
          <w:tcPr>
            <w:tcW w:w="646"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tcPr>
          <w:p w:rsidR="0042751C" w:rsidRPr="00814B77" w:rsidRDefault="0042751C" w:rsidP="00F326EE">
            <w:pPr>
              <w:jc w:val="center"/>
              <w:rPr>
                <w:rFonts w:hint="eastAsia"/>
              </w:rPr>
            </w:pPr>
          </w:p>
        </w:tc>
        <w:tc>
          <w:tcPr>
            <w:tcW w:w="567" w:type="dxa"/>
            <w:tcBorders>
              <w:bottom w:val="single" w:sz="4" w:space="0" w:color="auto"/>
            </w:tcBorders>
            <w:shd w:val="clear" w:color="auto" w:fill="FFFFFF" w:themeFill="background1"/>
            <w:vAlign w:val="center"/>
          </w:tcPr>
          <w:p w:rsidR="0042751C" w:rsidRDefault="0042751C" w:rsidP="00456BB8">
            <w:pPr>
              <w:jc w:val="center"/>
              <w:rPr>
                <w:rFonts w:hint="eastAsia"/>
              </w:rPr>
            </w:pPr>
          </w:p>
        </w:tc>
        <w:tc>
          <w:tcPr>
            <w:tcW w:w="709" w:type="dxa"/>
            <w:tcBorders>
              <w:bottom w:val="single" w:sz="4" w:space="0" w:color="auto"/>
            </w:tcBorders>
            <w:shd w:val="clear" w:color="auto" w:fill="FFFFFF" w:themeFill="background1"/>
            <w:vAlign w:val="center"/>
          </w:tcPr>
          <w:p w:rsidR="0042751C" w:rsidRDefault="0042751C" w:rsidP="00456BB8">
            <w:pPr>
              <w:jc w:val="center"/>
              <w:rPr>
                <w:rFonts w:hint="eastAsia"/>
              </w:rPr>
            </w:pPr>
          </w:p>
        </w:tc>
        <w:tc>
          <w:tcPr>
            <w:tcW w:w="709" w:type="dxa"/>
            <w:tcBorders>
              <w:bottom w:val="single" w:sz="4" w:space="0" w:color="auto"/>
            </w:tcBorders>
            <w:shd w:val="clear" w:color="auto" w:fill="FFFFFF" w:themeFill="background1"/>
            <w:vAlign w:val="center"/>
          </w:tcPr>
          <w:p w:rsidR="0042751C" w:rsidRDefault="0042751C" w:rsidP="00456BB8">
            <w:pPr>
              <w:jc w:val="center"/>
              <w:rPr>
                <w:rFonts w:hint="eastAsia"/>
              </w:rPr>
            </w:pPr>
          </w:p>
        </w:tc>
        <w:tc>
          <w:tcPr>
            <w:tcW w:w="567" w:type="dxa"/>
            <w:tcBorders>
              <w:bottom w:val="single" w:sz="4" w:space="0" w:color="auto"/>
            </w:tcBorders>
            <w:shd w:val="clear" w:color="auto" w:fill="FFFFFF" w:themeFill="background1"/>
            <w:vAlign w:val="center"/>
          </w:tcPr>
          <w:p w:rsidR="0042751C" w:rsidRDefault="0042751C" w:rsidP="00456BB8">
            <w:pPr>
              <w:jc w:val="center"/>
              <w:rPr>
                <w:rFonts w:hint="eastAsia"/>
              </w:rPr>
            </w:pPr>
          </w:p>
        </w:tc>
        <w:tc>
          <w:tcPr>
            <w:tcW w:w="567"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708"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c>
          <w:tcPr>
            <w:tcW w:w="638" w:type="dxa"/>
            <w:tcBorders>
              <w:bottom w:val="single" w:sz="4" w:space="0" w:color="auto"/>
            </w:tcBorders>
            <w:shd w:val="clear" w:color="auto" w:fill="FFFFFF" w:themeFill="background1"/>
            <w:vAlign w:val="center"/>
          </w:tcPr>
          <w:p w:rsidR="0042751C" w:rsidRDefault="0042751C" w:rsidP="00456BB8">
            <w:pPr>
              <w:jc w:val="center"/>
              <w:rPr>
                <w:rFonts w:hint="eastAsia"/>
              </w:rPr>
            </w:pPr>
            <w:r>
              <w:rPr>
                <w:rFonts w:hint="eastAsia"/>
              </w:rPr>
              <w:t>■</w:t>
            </w:r>
          </w:p>
        </w:tc>
      </w:tr>
      <w:tr w:rsidR="00A30DE8" w:rsidRPr="004D1639" w:rsidTr="00A30DE8">
        <w:trPr>
          <w:jc w:val="center"/>
        </w:trPr>
        <w:tc>
          <w:tcPr>
            <w:tcW w:w="426" w:type="dxa"/>
            <w:tcBorders>
              <w:bottom w:val="single" w:sz="4" w:space="0" w:color="auto"/>
            </w:tcBorders>
            <w:shd w:val="clear" w:color="auto" w:fill="F2F2F2" w:themeFill="background1" w:themeFillShade="F2"/>
          </w:tcPr>
          <w:p w:rsidR="00EB048D" w:rsidRDefault="00EB048D" w:rsidP="00F326EE">
            <w:pPr>
              <w:jc w:val="center"/>
            </w:pPr>
            <w:r>
              <w:rPr>
                <w:rFonts w:hint="eastAsia"/>
              </w:rPr>
              <w:t>6</w:t>
            </w:r>
          </w:p>
        </w:tc>
        <w:tc>
          <w:tcPr>
            <w:tcW w:w="461" w:type="dxa"/>
            <w:tcBorders>
              <w:top w:val="nil"/>
              <w:bottom w:val="single" w:sz="4" w:space="0" w:color="auto"/>
            </w:tcBorders>
            <w:shd w:val="clear" w:color="auto" w:fill="FDE9D9" w:themeFill="accent6" w:themeFillTint="33"/>
          </w:tcPr>
          <w:p w:rsidR="00EB048D" w:rsidRDefault="00EB048D" w:rsidP="00F326EE">
            <w:pPr>
              <w:jc w:val="center"/>
            </w:pPr>
          </w:p>
        </w:tc>
        <w:tc>
          <w:tcPr>
            <w:tcW w:w="2941" w:type="dxa"/>
            <w:gridSpan w:val="2"/>
            <w:tcBorders>
              <w:bottom w:val="single" w:sz="4" w:space="0" w:color="auto"/>
            </w:tcBorders>
            <w:shd w:val="clear" w:color="auto" w:fill="F2F2F2" w:themeFill="background1" w:themeFillShade="F2"/>
          </w:tcPr>
          <w:p w:rsidR="00EB048D" w:rsidRPr="00814B77" w:rsidRDefault="00EB048D" w:rsidP="00F326EE">
            <w:pPr>
              <w:jc w:val="center"/>
              <w:rPr>
                <w:rFonts w:hint="eastAsia"/>
              </w:rPr>
            </w:pPr>
            <w:r>
              <w:rPr>
                <w:rFonts w:hint="eastAsia"/>
              </w:rPr>
              <w:t>外部委託</w:t>
            </w:r>
          </w:p>
        </w:tc>
        <w:tc>
          <w:tcPr>
            <w:tcW w:w="646"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tcPr>
          <w:p w:rsidR="00EB048D" w:rsidRDefault="00EB048D" w:rsidP="00F326EE">
            <w:pPr>
              <w:jc w:val="center"/>
            </w:pPr>
            <w:r w:rsidRPr="00814B77">
              <w:rPr>
                <w:rFonts w:hint="eastAsia"/>
              </w:rPr>
              <w:t>－</w:t>
            </w:r>
          </w:p>
        </w:tc>
        <w:tc>
          <w:tcPr>
            <w:tcW w:w="567"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709" w:type="dxa"/>
            <w:tcBorders>
              <w:bottom w:val="single" w:sz="4" w:space="0" w:color="auto"/>
            </w:tcBorders>
            <w:shd w:val="clear" w:color="auto" w:fill="F2F2F2" w:themeFill="background1" w:themeFillShade="F2"/>
            <w:vAlign w:val="center"/>
          </w:tcPr>
          <w:p w:rsidR="00EB048D" w:rsidRPr="004D1639"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567"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70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c>
          <w:tcPr>
            <w:tcW w:w="638" w:type="dxa"/>
            <w:tcBorders>
              <w:bottom w:val="single" w:sz="4" w:space="0" w:color="auto"/>
            </w:tcBorders>
            <w:shd w:val="clear" w:color="auto" w:fill="F2F2F2" w:themeFill="background1" w:themeFillShade="F2"/>
            <w:vAlign w:val="center"/>
          </w:tcPr>
          <w:p w:rsidR="00EB048D" w:rsidRDefault="00EB048D" w:rsidP="00456BB8">
            <w:pPr>
              <w:jc w:val="center"/>
            </w:pPr>
            <w:r>
              <w:rPr>
                <w:rFonts w:hint="eastAsia"/>
              </w:rPr>
              <w:t>■</w:t>
            </w:r>
          </w:p>
        </w:tc>
      </w:tr>
    </w:tbl>
    <w:p w:rsidR="00BD1402" w:rsidRDefault="00BD1402" w:rsidP="00F326EE"/>
    <w:p w:rsidR="00BD1402" w:rsidRDefault="00BA4A0A" w:rsidP="00BD1402">
      <w:pPr>
        <w:keepNext/>
        <w:jc w:val="center"/>
      </w:pPr>
      <w:r>
        <w:rPr>
          <w:noProof/>
        </w:rPr>
        <w:drawing>
          <wp:inline distT="0" distB="0" distL="0" distR="0">
            <wp:extent cx="4612326" cy="3401662"/>
            <wp:effectExtent l="19050" t="0" r="0" b="0"/>
            <wp:docPr id="11"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4614586" cy="3403329"/>
                    </a:xfrm>
                    <a:prstGeom prst="rect">
                      <a:avLst/>
                    </a:prstGeom>
                    <a:noFill/>
                    <a:ln w="9525">
                      <a:noFill/>
                      <a:miter lim="800000"/>
                      <a:headEnd/>
                      <a:tailEnd/>
                    </a:ln>
                  </pic:spPr>
                </pic:pic>
              </a:graphicData>
            </a:graphic>
          </wp:inline>
        </w:drawing>
      </w:r>
    </w:p>
    <w:p w:rsidR="00BD1402" w:rsidRDefault="00BD1402" w:rsidP="00BD1402">
      <w:pPr>
        <w:pStyle w:val="af2"/>
        <w:jc w:val="center"/>
      </w:pPr>
      <w:r>
        <w:rPr>
          <w:rFonts w:hint="eastAsia"/>
        </w:rPr>
        <w:t>図</w:t>
      </w:r>
      <w:r>
        <w:rPr>
          <w:rFonts w:hint="eastAsia"/>
        </w:rPr>
        <w:t xml:space="preserve"> </w:t>
      </w:r>
      <w:fldSimple w:instr=" STYLEREF 1 \s ">
        <w:r w:rsidR="00DF647C">
          <w:rPr>
            <w:noProof/>
          </w:rPr>
          <w:t>1</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1</w:t>
      </w:r>
      <w:r w:rsidR="00DF647C">
        <w:fldChar w:fldCharType="end"/>
      </w:r>
      <w:r>
        <w:rPr>
          <w:rFonts w:hint="eastAsia"/>
        </w:rPr>
        <w:t xml:space="preserve">　機能の位置付け</w:t>
      </w:r>
    </w:p>
    <w:p w:rsidR="00BD1402" w:rsidRDefault="00BD1402" w:rsidP="00BD1402">
      <w:pPr>
        <w:jc w:val="center"/>
      </w:pPr>
    </w:p>
    <w:p w:rsidR="000B5EC6" w:rsidRDefault="001F68E5" w:rsidP="000B5EC6">
      <w:pPr>
        <w:ind w:firstLineChars="100" w:firstLine="210"/>
        <w:rPr>
          <w:rFonts w:hint="eastAsia"/>
        </w:rPr>
      </w:pPr>
      <w:r>
        <w:rPr>
          <w:rFonts w:hint="eastAsia"/>
        </w:rPr>
        <w:t>表</w:t>
      </w:r>
      <w:r>
        <w:rPr>
          <w:rFonts w:hint="eastAsia"/>
        </w:rPr>
        <w:t xml:space="preserve">1.1 - </w:t>
      </w:r>
      <w:r w:rsidR="00A942D8">
        <w:rPr>
          <w:rFonts w:hint="eastAsia"/>
        </w:rPr>
        <w:t>項番</w:t>
      </w:r>
      <w:r w:rsidR="00A942D8">
        <w:rPr>
          <w:rFonts w:hint="eastAsia"/>
        </w:rPr>
        <w:t>1</w:t>
      </w:r>
      <w:r w:rsidR="000B5EC6">
        <w:rPr>
          <w:rFonts w:hint="eastAsia"/>
        </w:rPr>
        <w:t>のコア開発とは、</w:t>
      </w:r>
      <w:r w:rsidR="000B5EC6">
        <w:rPr>
          <w:rFonts w:hint="eastAsia"/>
        </w:rPr>
        <w:t>NC3</w:t>
      </w:r>
      <w:r w:rsidR="000B5EC6">
        <w:rPr>
          <w:rFonts w:hint="eastAsia"/>
        </w:rPr>
        <w:t>の基盤となる</w:t>
      </w:r>
      <w:r w:rsidR="00AA7743">
        <w:rPr>
          <w:rFonts w:hint="eastAsia"/>
        </w:rPr>
        <w:t>機能</w:t>
      </w:r>
      <w:r w:rsidR="000B5EC6">
        <w:rPr>
          <w:rFonts w:hint="eastAsia"/>
        </w:rPr>
        <w:t>で、これがなれば動作しないという機能に相当する。例えば以下のような機能がある。</w:t>
      </w:r>
    </w:p>
    <w:p w:rsidR="000F62BE" w:rsidRPr="000B5EC6" w:rsidRDefault="000F62BE" w:rsidP="000B5EC6">
      <w:pPr>
        <w:ind w:firstLineChars="100" w:firstLine="210"/>
      </w:pPr>
    </w:p>
    <w:p w:rsidR="000B5EC6" w:rsidRPr="000B5EC6" w:rsidRDefault="000B5EC6" w:rsidP="000B5EC6">
      <w:pPr>
        <w:ind w:firstLineChars="200" w:firstLine="420"/>
        <w:rPr>
          <w:u w:val="single"/>
        </w:rPr>
      </w:pPr>
      <w:r w:rsidRPr="000B5EC6">
        <w:rPr>
          <w:rFonts w:hint="eastAsia"/>
          <w:u w:val="single"/>
        </w:rPr>
        <w:t>例：ページ、コンテナー、ボックス、</w:t>
      </w:r>
      <w:r w:rsidR="00AA7743">
        <w:rPr>
          <w:rFonts w:hint="eastAsia"/>
          <w:u w:val="single"/>
        </w:rPr>
        <w:t>コントロールパネル、会員管理</w:t>
      </w:r>
      <w:r w:rsidRPr="000B5EC6">
        <w:rPr>
          <w:rFonts w:hint="eastAsia"/>
          <w:u w:val="single"/>
        </w:rPr>
        <w:t>等</w:t>
      </w:r>
    </w:p>
    <w:p w:rsidR="00AF3EC1" w:rsidRDefault="00AF3EC1">
      <w:pPr>
        <w:widowControl/>
        <w:adjustRightInd/>
        <w:spacing w:line="240" w:lineRule="auto"/>
        <w:jc w:val="left"/>
        <w:textAlignment w:val="auto"/>
      </w:pPr>
      <w:r>
        <w:br w:type="page"/>
      </w:r>
    </w:p>
    <w:p w:rsidR="000B5EC6" w:rsidRDefault="001F68E5" w:rsidP="000B5EC6">
      <w:pPr>
        <w:ind w:firstLineChars="100" w:firstLine="210"/>
        <w:rPr>
          <w:rFonts w:hint="eastAsia"/>
        </w:rPr>
      </w:pPr>
      <w:r>
        <w:rPr>
          <w:rFonts w:hint="eastAsia"/>
        </w:rPr>
        <w:lastRenderedPageBreak/>
        <w:t>表</w:t>
      </w:r>
      <w:r>
        <w:rPr>
          <w:rFonts w:hint="eastAsia"/>
        </w:rPr>
        <w:t xml:space="preserve">1.1 - </w:t>
      </w:r>
      <w:r w:rsidR="000B5EC6">
        <w:rPr>
          <w:rFonts w:hint="eastAsia"/>
        </w:rPr>
        <w:t>項番</w:t>
      </w:r>
      <w:r w:rsidR="000B5EC6">
        <w:rPr>
          <w:rFonts w:hint="eastAsia"/>
        </w:rPr>
        <w:t>2</w:t>
      </w:r>
      <w:r w:rsidR="000B5EC6">
        <w:rPr>
          <w:rFonts w:hint="eastAsia"/>
        </w:rPr>
        <w:t>のプラグイン開発</w:t>
      </w:r>
      <w:r w:rsidR="00CF533D">
        <w:rPr>
          <w:rFonts w:hint="eastAsia"/>
        </w:rPr>
        <w:t>と</w:t>
      </w:r>
      <w:r w:rsidR="000B5EC6">
        <w:rPr>
          <w:rFonts w:hint="eastAsia"/>
        </w:rPr>
        <w:t>は、ユーザが利用する一つ一つの機能に相当する。例えば以下のような機能がある。</w:t>
      </w:r>
    </w:p>
    <w:p w:rsidR="000F62BE" w:rsidRDefault="000F62BE" w:rsidP="000B5EC6">
      <w:pPr>
        <w:ind w:firstLineChars="100" w:firstLine="210"/>
      </w:pPr>
    </w:p>
    <w:p w:rsidR="000B5EC6" w:rsidRDefault="000B5EC6" w:rsidP="000B5EC6">
      <w:pPr>
        <w:ind w:firstLineChars="200" w:firstLine="420"/>
        <w:rPr>
          <w:rFonts w:hint="eastAsia"/>
          <w:u w:val="single"/>
        </w:rPr>
      </w:pPr>
      <w:r w:rsidRPr="000B5EC6">
        <w:rPr>
          <w:rFonts w:hint="eastAsia"/>
          <w:u w:val="single"/>
        </w:rPr>
        <w:t>例：お知らせ、掲示板、</w:t>
      </w:r>
      <w:r w:rsidR="002A487D">
        <w:rPr>
          <w:rFonts w:hint="eastAsia"/>
          <w:u w:val="single"/>
        </w:rPr>
        <w:t>アンケート、</w:t>
      </w:r>
      <w:r w:rsidRPr="000B5EC6">
        <w:rPr>
          <w:rFonts w:hint="eastAsia"/>
          <w:u w:val="single"/>
        </w:rPr>
        <w:t>iframe</w:t>
      </w:r>
      <w:r w:rsidRPr="000B5EC6">
        <w:rPr>
          <w:rFonts w:hint="eastAsia"/>
          <w:u w:val="single"/>
        </w:rPr>
        <w:t>、</w:t>
      </w:r>
      <w:r w:rsidR="002A487D">
        <w:rPr>
          <w:rFonts w:hint="eastAsia"/>
          <w:u w:val="single"/>
        </w:rPr>
        <w:t>カレンダー</w:t>
      </w:r>
      <w:r w:rsidRPr="000B5EC6">
        <w:rPr>
          <w:rFonts w:hint="eastAsia"/>
          <w:u w:val="single"/>
        </w:rPr>
        <w:t>、カウンター等</w:t>
      </w:r>
    </w:p>
    <w:p w:rsidR="00AF3EC1" w:rsidRPr="000B5EC6" w:rsidRDefault="00AF3EC1" w:rsidP="00AF3EC1">
      <w:pPr>
        <w:rPr>
          <w:u w:val="single"/>
        </w:rPr>
      </w:pPr>
    </w:p>
    <w:p w:rsidR="00E7217F" w:rsidRDefault="000B042F" w:rsidP="00D40602">
      <w:pPr>
        <w:ind w:firstLineChars="100" w:firstLine="210"/>
      </w:pPr>
      <w:r>
        <w:rPr>
          <w:rFonts w:hint="eastAsia"/>
        </w:rPr>
        <w:t>プラグイン開発は研究室内での開発と、外部委託での開発、</w:t>
      </w:r>
      <w:r w:rsidR="00E7217F">
        <w:rPr>
          <w:rFonts w:hint="eastAsia"/>
        </w:rPr>
        <w:t>2</w:t>
      </w:r>
      <w:r w:rsidR="00E7217F">
        <w:rPr>
          <w:rFonts w:hint="eastAsia"/>
        </w:rPr>
        <w:t>つがある。筆者は表</w:t>
      </w:r>
      <w:r w:rsidR="00E7217F">
        <w:rPr>
          <w:rFonts w:hint="eastAsia"/>
        </w:rPr>
        <w:t xml:space="preserve">1.1 - </w:t>
      </w:r>
      <w:r w:rsidR="00E7217F">
        <w:rPr>
          <w:rFonts w:hint="eastAsia"/>
        </w:rPr>
        <w:t>項番</w:t>
      </w:r>
      <w:r w:rsidR="00E7217F">
        <w:rPr>
          <w:rFonts w:hint="eastAsia"/>
        </w:rPr>
        <w:t>3</w:t>
      </w:r>
      <w:r w:rsidR="00E7217F">
        <w:rPr>
          <w:rFonts w:hint="eastAsia"/>
        </w:rPr>
        <w:t>の研究室内でのプラグイン開発を担当する。さらに担当したプラグインは</w:t>
      </w:r>
      <w:r w:rsidR="00410AE3">
        <w:rPr>
          <w:rFonts w:hint="eastAsia"/>
        </w:rPr>
        <w:t>項番</w:t>
      </w:r>
      <w:r w:rsidR="00410AE3">
        <w:rPr>
          <w:rFonts w:hint="eastAsia"/>
        </w:rPr>
        <w:t>4</w:t>
      </w:r>
      <w:r w:rsidR="00410AE3">
        <w:rPr>
          <w:rFonts w:hint="eastAsia"/>
        </w:rPr>
        <w:t>の</w:t>
      </w:r>
      <w:r w:rsidR="00E7217F">
        <w:rPr>
          <w:rFonts w:hint="eastAsia"/>
        </w:rPr>
        <w:t>iframe</w:t>
      </w:r>
      <w:r w:rsidR="00E7217F">
        <w:rPr>
          <w:rFonts w:hint="eastAsia"/>
        </w:rPr>
        <w:t>プラグインという外部連携機能と</w:t>
      </w:r>
      <w:r w:rsidR="00410AE3">
        <w:rPr>
          <w:rFonts w:hint="eastAsia"/>
        </w:rPr>
        <w:t>項番</w:t>
      </w:r>
      <w:r w:rsidR="00410AE3">
        <w:rPr>
          <w:rFonts w:hint="eastAsia"/>
        </w:rPr>
        <w:t>5</w:t>
      </w:r>
      <w:r w:rsidR="00410AE3">
        <w:rPr>
          <w:rFonts w:hint="eastAsia"/>
        </w:rPr>
        <w:t>の</w:t>
      </w:r>
      <w:r w:rsidR="00E7217F">
        <w:rPr>
          <w:rFonts w:hint="eastAsia"/>
        </w:rPr>
        <w:t>掲示板プラグインという情報共有機能の</w:t>
      </w:r>
      <w:r w:rsidR="00E7217F">
        <w:rPr>
          <w:rFonts w:hint="eastAsia"/>
        </w:rPr>
        <w:t>2</w:t>
      </w:r>
      <w:r w:rsidR="001F4868">
        <w:rPr>
          <w:rFonts w:hint="eastAsia"/>
        </w:rPr>
        <w:t>機能</w:t>
      </w:r>
      <w:r w:rsidR="00E7217F">
        <w:rPr>
          <w:rFonts w:hint="eastAsia"/>
        </w:rPr>
        <w:t>である。</w:t>
      </w:r>
    </w:p>
    <w:p w:rsidR="00A70656" w:rsidRDefault="00A70656" w:rsidP="006D2832">
      <w:pPr>
        <w:ind w:firstLineChars="100" w:firstLine="210"/>
      </w:pPr>
      <w:r>
        <w:rPr>
          <w:rFonts w:hint="eastAsia"/>
        </w:rPr>
        <w:t>また、上記の</w:t>
      </w:r>
      <w:r>
        <w:rPr>
          <w:rFonts w:hint="eastAsia"/>
        </w:rPr>
        <w:t>2</w:t>
      </w:r>
      <w:r>
        <w:rPr>
          <w:rFonts w:hint="eastAsia"/>
        </w:rPr>
        <w:t>機能以外にも掲示板プラグインから共通機能に纏める作業が発生したため、部分的にコア開発も行った。</w:t>
      </w:r>
    </w:p>
    <w:p w:rsidR="00D40602" w:rsidRDefault="00D40602" w:rsidP="00D40602">
      <w:pPr>
        <w:ind w:firstLineChars="100" w:firstLine="210"/>
      </w:pPr>
      <w:r>
        <w:rPr>
          <w:rFonts w:hint="eastAsia"/>
        </w:rPr>
        <w:t>次の図</w:t>
      </w:r>
      <w:r>
        <w:rPr>
          <w:rFonts w:hint="eastAsia"/>
        </w:rPr>
        <w:t>1.</w:t>
      </w:r>
      <w:r w:rsidR="0031245D">
        <w:rPr>
          <w:rFonts w:hint="eastAsia"/>
        </w:rPr>
        <w:t>2</w:t>
      </w:r>
      <w:r>
        <w:rPr>
          <w:rFonts w:hint="eastAsia"/>
        </w:rPr>
        <w:t>は、ユーザが配置</w:t>
      </w:r>
      <w:r w:rsidR="006D2832">
        <w:rPr>
          <w:rFonts w:hint="eastAsia"/>
        </w:rPr>
        <w:t>する</w:t>
      </w:r>
      <w:r>
        <w:rPr>
          <w:rFonts w:hint="eastAsia"/>
        </w:rPr>
        <w:t>プラグインを選択する一覧画面である。項番</w:t>
      </w:r>
      <w:r>
        <w:rPr>
          <w:rFonts w:hint="eastAsia"/>
        </w:rPr>
        <w:t>2</w:t>
      </w:r>
      <w:r>
        <w:rPr>
          <w:rFonts w:hint="eastAsia"/>
        </w:rPr>
        <w:t>で開発されたプラグインは、</w:t>
      </w:r>
      <w:r w:rsidR="0034035F">
        <w:rPr>
          <w:rFonts w:hint="eastAsia"/>
        </w:rPr>
        <w:t>最終的に</w:t>
      </w:r>
      <w:r>
        <w:rPr>
          <w:rFonts w:hint="eastAsia"/>
        </w:rPr>
        <w:t>この一覧画面に表示される。</w:t>
      </w:r>
    </w:p>
    <w:p w:rsidR="006D2832" w:rsidRDefault="006D2832" w:rsidP="00D40602">
      <w:pPr>
        <w:ind w:firstLineChars="100" w:firstLine="210"/>
      </w:pPr>
    </w:p>
    <w:p w:rsidR="00D40602" w:rsidRDefault="00D40602" w:rsidP="00D40602">
      <w:pPr>
        <w:keepNext/>
        <w:ind w:firstLineChars="100" w:firstLine="210"/>
        <w:jc w:val="center"/>
      </w:pPr>
      <w:r>
        <w:rPr>
          <w:rFonts w:hint="eastAsia"/>
          <w:noProof/>
        </w:rPr>
        <w:drawing>
          <wp:inline distT="0" distB="0" distL="0" distR="0">
            <wp:extent cx="3496046" cy="3103549"/>
            <wp:effectExtent l="19050" t="0" r="9154"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514525" cy="3119954"/>
                    </a:xfrm>
                    <a:prstGeom prst="rect">
                      <a:avLst/>
                    </a:prstGeom>
                    <a:noFill/>
                    <a:ln w="9525">
                      <a:noFill/>
                      <a:miter lim="800000"/>
                      <a:headEnd/>
                      <a:tailEnd/>
                    </a:ln>
                  </pic:spPr>
                </pic:pic>
              </a:graphicData>
            </a:graphic>
          </wp:inline>
        </w:drawing>
      </w:r>
    </w:p>
    <w:p w:rsidR="00E14A4A" w:rsidRDefault="00D40602" w:rsidP="00E7217F">
      <w:pPr>
        <w:pStyle w:val="af2"/>
        <w:jc w:val="center"/>
      </w:pPr>
      <w:r>
        <w:rPr>
          <w:rFonts w:hint="eastAsia"/>
        </w:rPr>
        <w:t>図</w:t>
      </w:r>
      <w:r>
        <w:rPr>
          <w:rFonts w:hint="eastAsia"/>
        </w:rPr>
        <w:t xml:space="preserve"> </w:t>
      </w:r>
      <w:fldSimple w:instr=" STYLEREF 1 \s ">
        <w:r w:rsidR="00DF647C">
          <w:rPr>
            <w:noProof/>
          </w:rPr>
          <w:t>1</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2</w:t>
      </w:r>
      <w:r w:rsidR="00DF647C">
        <w:fldChar w:fldCharType="end"/>
      </w:r>
      <w:r>
        <w:rPr>
          <w:rFonts w:hint="eastAsia"/>
        </w:rPr>
        <w:t xml:space="preserve">　プラグイン追加画面（</w:t>
      </w:r>
      <w:r>
        <w:rPr>
          <w:rFonts w:hint="eastAsia"/>
        </w:rPr>
        <w:t>2015/3/17</w:t>
      </w:r>
      <w:r>
        <w:rPr>
          <w:rFonts w:hint="eastAsia"/>
        </w:rPr>
        <w:t>現在）</w:t>
      </w:r>
    </w:p>
    <w:p w:rsidR="00E14A4A" w:rsidRDefault="00E14A4A" w:rsidP="00860F11"/>
    <w:p w:rsidR="00F326EE" w:rsidRDefault="000832A4" w:rsidP="007E4455">
      <w:pPr>
        <w:ind w:firstLineChars="100" w:firstLine="210"/>
      </w:pPr>
      <w:r>
        <w:rPr>
          <w:rFonts w:hint="eastAsia"/>
        </w:rPr>
        <w:t>『第</w:t>
      </w:r>
      <w:r>
        <w:rPr>
          <w:rFonts w:hint="eastAsia"/>
        </w:rPr>
        <w:t>4</w:t>
      </w:r>
      <w:r>
        <w:rPr>
          <w:rFonts w:hint="eastAsia"/>
        </w:rPr>
        <w:t>章</w:t>
      </w:r>
      <w:r>
        <w:rPr>
          <w:rFonts w:hint="eastAsia"/>
        </w:rPr>
        <w:t xml:space="preserve"> </w:t>
      </w:r>
      <w:r>
        <w:rPr>
          <w:rFonts w:hint="eastAsia"/>
        </w:rPr>
        <w:t>評価』</w:t>
      </w:r>
      <w:r w:rsidR="0038098A">
        <w:rPr>
          <w:rFonts w:hint="eastAsia"/>
        </w:rPr>
        <w:t>で</w:t>
      </w:r>
      <w:r w:rsidR="00284F69">
        <w:rPr>
          <w:rFonts w:hint="eastAsia"/>
        </w:rPr>
        <w:t>は</w:t>
      </w:r>
      <w:r>
        <w:rPr>
          <w:rFonts w:hint="eastAsia"/>
        </w:rPr>
        <w:t>、</w:t>
      </w:r>
      <w:r w:rsidR="00860F11">
        <w:rPr>
          <w:rFonts w:hint="eastAsia"/>
        </w:rPr>
        <w:t>開発を</w:t>
      </w:r>
      <w:r w:rsidR="00284F69">
        <w:rPr>
          <w:rFonts w:hint="eastAsia"/>
        </w:rPr>
        <w:t>担当した</w:t>
      </w:r>
      <w:r w:rsidR="00860F11">
        <w:rPr>
          <w:rFonts w:hint="eastAsia"/>
        </w:rPr>
        <w:t>プラグイン</w:t>
      </w:r>
      <w:r w:rsidR="00860F11">
        <w:rPr>
          <w:rFonts w:hint="eastAsia"/>
        </w:rPr>
        <w:t>2</w:t>
      </w:r>
      <w:r w:rsidR="00860F11">
        <w:rPr>
          <w:rFonts w:hint="eastAsia"/>
        </w:rPr>
        <w:t>機能</w:t>
      </w:r>
      <w:r w:rsidR="007E4455">
        <w:rPr>
          <w:rFonts w:hint="eastAsia"/>
        </w:rPr>
        <w:t>に関する</w:t>
      </w:r>
      <w:r>
        <w:rPr>
          <w:rFonts w:hint="eastAsia"/>
        </w:rPr>
        <w:t>課題、課題に対する工夫や解決策、そしてその有効性について</w:t>
      </w:r>
      <w:r w:rsidR="004663A9">
        <w:rPr>
          <w:rFonts w:hint="eastAsia"/>
        </w:rPr>
        <w:t>述べ</w:t>
      </w:r>
      <w:r w:rsidR="00284F69">
        <w:rPr>
          <w:rFonts w:hint="eastAsia"/>
        </w:rPr>
        <w:t>る</w:t>
      </w:r>
      <w:r w:rsidR="00B363F3">
        <w:rPr>
          <w:rFonts w:hint="eastAsia"/>
        </w:rPr>
        <w:t>。</w:t>
      </w:r>
    </w:p>
    <w:p w:rsidR="007A0045" w:rsidRDefault="007A0045" w:rsidP="00D8066C">
      <w:pPr>
        <w:ind w:firstLineChars="100" w:firstLine="210"/>
        <w:rPr>
          <w:rFonts w:asciiTheme="majorEastAsia" w:eastAsiaTheme="majorEastAsia" w:hAnsiTheme="majorEastAsia"/>
        </w:rPr>
      </w:pPr>
      <w:r>
        <w:rPr>
          <w:rFonts w:asciiTheme="majorEastAsia" w:eastAsiaTheme="majorEastAsia" w:hAnsiTheme="majorEastAsia"/>
        </w:rPr>
        <w:br w:type="page"/>
      </w:r>
    </w:p>
    <w:p w:rsidR="007610EC" w:rsidRPr="00513C90" w:rsidRDefault="009727E6" w:rsidP="00921517">
      <w:pPr>
        <w:pStyle w:val="10"/>
        <w:rPr>
          <w:b/>
        </w:rPr>
      </w:pPr>
      <w:bookmarkStart w:id="41" w:name="_Toc414291755"/>
      <w:r>
        <w:rPr>
          <w:rFonts w:hint="eastAsia"/>
          <w:b/>
        </w:rPr>
        <w:lastRenderedPageBreak/>
        <w:t>NetCommons</w:t>
      </w:r>
      <w:r>
        <w:rPr>
          <w:rFonts w:hint="eastAsia"/>
          <w:b/>
        </w:rPr>
        <w:t>プロジェクト</w:t>
      </w:r>
      <w:bookmarkEnd w:id="41"/>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42" w:name="_Toc310182206"/>
      <w:bookmarkStart w:id="43" w:name="_Toc310182589"/>
      <w:bookmarkStart w:id="44" w:name="_Toc310253423"/>
      <w:bookmarkStart w:id="45" w:name="_Toc310265055"/>
      <w:bookmarkStart w:id="46" w:name="_Toc310351878"/>
      <w:bookmarkStart w:id="47" w:name="_Toc310353091"/>
      <w:bookmarkStart w:id="48" w:name="_Toc310353568"/>
      <w:bookmarkStart w:id="49" w:name="_Toc310353636"/>
      <w:bookmarkStart w:id="50" w:name="_Toc310353803"/>
      <w:bookmarkStart w:id="51" w:name="_Toc310354438"/>
      <w:bookmarkStart w:id="52" w:name="_Toc310354543"/>
      <w:bookmarkStart w:id="53" w:name="_Toc310354656"/>
      <w:bookmarkStart w:id="54" w:name="_Toc310358824"/>
      <w:bookmarkStart w:id="55" w:name="_Toc310446349"/>
      <w:bookmarkStart w:id="56" w:name="_Toc310549954"/>
      <w:bookmarkStart w:id="57" w:name="_Toc310550011"/>
      <w:bookmarkStart w:id="58" w:name="_Toc403383750"/>
      <w:bookmarkStart w:id="59" w:name="_Toc403384682"/>
      <w:bookmarkStart w:id="60" w:name="_Toc403483538"/>
      <w:bookmarkStart w:id="61" w:name="_Toc403731874"/>
      <w:bookmarkStart w:id="62" w:name="_Toc404003482"/>
      <w:bookmarkStart w:id="63" w:name="_Toc404169297"/>
      <w:bookmarkStart w:id="64" w:name="_Toc404190106"/>
      <w:bookmarkStart w:id="65" w:name="_Toc404267512"/>
      <w:bookmarkStart w:id="66" w:name="_Toc404271972"/>
      <w:bookmarkStart w:id="67" w:name="_Toc404964132"/>
      <w:bookmarkStart w:id="68" w:name="_Toc414008529"/>
      <w:bookmarkStart w:id="69" w:name="_Toc414018840"/>
      <w:bookmarkStart w:id="70" w:name="_Toc414021906"/>
      <w:bookmarkStart w:id="71" w:name="_Toc414287825"/>
      <w:bookmarkStart w:id="72" w:name="_Toc414287875"/>
      <w:bookmarkStart w:id="73" w:name="_Toc414288270"/>
      <w:bookmarkStart w:id="74" w:name="_Toc414288349"/>
      <w:bookmarkStart w:id="75" w:name="_Toc414288428"/>
      <w:bookmarkStart w:id="76" w:name="_Toc414288932"/>
      <w:bookmarkStart w:id="77" w:name="_Toc414291377"/>
      <w:bookmarkStart w:id="78" w:name="_Toc414291420"/>
      <w:bookmarkStart w:id="79" w:name="_Toc414291459"/>
      <w:bookmarkStart w:id="80" w:name="_Toc414291498"/>
      <w:bookmarkStart w:id="81" w:name="_Toc414291537"/>
      <w:bookmarkStart w:id="82" w:name="_Toc414291575"/>
      <w:bookmarkStart w:id="83" w:name="_Toc414291615"/>
      <w:bookmarkStart w:id="84" w:name="_Toc414291756"/>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EC5D8F" w:rsidRPr="00EC5D8F" w:rsidRDefault="00EC5D8F" w:rsidP="00CF2C3F">
      <w:pPr>
        <w:pStyle w:val="ab"/>
        <w:keepNext/>
        <w:numPr>
          <w:ilvl w:val="0"/>
          <w:numId w:val="2"/>
        </w:numPr>
        <w:ind w:leftChars="0"/>
        <w:outlineLvl w:val="1"/>
        <w:rPr>
          <w:rFonts w:asciiTheme="majorEastAsia" w:eastAsiaTheme="majorEastAsia" w:hAnsiTheme="majorEastAsia" w:cstheme="majorBidi"/>
          <w:vanish/>
          <w:sz w:val="24"/>
          <w:szCs w:val="24"/>
        </w:rPr>
      </w:pPr>
      <w:bookmarkStart w:id="85" w:name="_Toc310351879"/>
      <w:bookmarkStart w:id="86" w:name="_Toc310353092"/>
      <w:bookmarkStart w:id="87" w:name="_Toc310353569"/>
      <w:bookmarkStart w:id="88" w:name="_Toc310353637"/>
      <w:bookmarkStart w:id="89" w:name="_Toc310353804"/>
      <w:bookmarkStart w:id="90" w:name="_Toc310354439"/>
      <w:bookmarkStart w:id="91" w:name="_Toc310354544"/>
      <w:bookmarkStart w:id="92" w:name="_Toc310354657"/>
      <w:bookmarkStart w:id="93" w:name="_Toc310358825"/>
      <w:bookmarkStart w:id="94" w:name="_Toc310446350"/>
      <w:bookmarkStart w:id="95" w:name="_Toc310549955"/>
      <w:bookmarkStart w:id="96" w:name="_Toc310550012"/>
      <w:bookmarkStart w:id="97" w:name="_Toc403383751"/>
      <w:bookmarkStart w:id="98" w:name="_Toc403384683"/>
      <w:bookmarkStart w:id="99" w:name="_Toc403483539"/>
      <w:bookmarkStart w:id="100" w:name="_Toc403731875"/>
      <w:bookmarkStart w:id="101" w:name="_Toc404003483"/>
      <w:bookmarkStart w:id="102" w:name="_Toc404169298"/>
      <w:bookmarkStart w:id="103" w:name="_Toc404190107"/>
      <w:bookmarkStart w:id="104" w:name="_Toc404267513"/>
      <w:bookmarkStart w:id="105" w:name="_Toc404271973"/>
      <w:bookmarkStart w:id="106" w:name="_Toc404964133"/>
      <w:bookmarkStart w:id="107" w:name="_Toc414008530"/>
      <w:bookmarkStart w:id="108" w:name="_Toc414018841"/>
      <w:bookmarkStart w:id="109" w:name="_Toc414021907"/>
      <w:bookmarkStart w:id="110" w:name="_Toc414287826"/>
      <w:bookmarkStart w:id="111" w:name="_Toc414287876"/>
      <w:bookmarkStart w:id="112" w:name="_Toc414288271"/>
      <w:bookmarkStart w:id="113" w:name="_Toc414288350"/>
      <w:bookmarkStart w:id="114" w:name="_Toc414288429"/>
      <w:bookmarkStart w:id="115" w:name="_Toc414288933"/>
      <w:bookmarkStart w:id="116" w:name="_Toc414291378"/>
      <w:bookmarkStart w:id="117" w:name="_Toc414291421"/>
      <w:bookmarkStart w:id="118" w:name="_Toc414291460"/>
      <w:bookmarkStart w:id="119" w:name="_Toc414291499"/>
      <w:bookmarkStart w:id="120" w:name="_Toc414291538"/>
      <w:bookmarkStart w:id="121" w:name="_Toc414291576"/>
      <w:bookmarkStart w:id="122" w:name="_Toc414291616"/>
      <w:bookmarkStart w:id="123" w:name="_Toc414291757"/>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C664AF" w:rsidRPr="00C664AF" w:rsidRDefault="009727E6" w:rsidP="00CF2C3F">
      <w:pPr>
        <w:pStyle w:val="20"/>
        <w:numPr>
          <w:ilvl w:val="1"/>
          <w:numId w:val="2"/>
        </w:numPr>
      </w:pPr>
      <w:bookmarkStart w:id="124" w:name="_Toc414291758"/>
      <w:r>
        <w:rPr>
          <w:rFonts w:hint="eastAsia"/>
        </w:rPr>
        <w:t>NetCommons</w:t>
      </w:r>
      <w:r w:rsidR="0073081F">
        <w:rPr>
          <w:rFonts w:hint="eastAsia"/>
        </w:rPr>
        <w:t>とは</w:t>
      </w:r>
      <w:bookmarkEnd w:id="124"/>
    </w:p>
    <w:p w:rsidR="002A19C0" w:rsidRDefault="002A19C0" w:rsidP="002A19C0">
      <w:r>
        <w:rPr>
          <w:rFonts w:hint="eastAsia"/>
        </w:rPr>
        <w:t xml:space="preserve">　</w:t>
      </w:r>
      <w:r w:rsidR="00B27C1A">
        <w:rPr>
          <w:rFonts w:hint="eastAsia"/>
        </w:rPr>
        <w:t>NetCommons</w:t>
      </w:r>
      <w:r w:rsidR="00B27C1A">
        <w:rPr>
          <w:rFonts w:hint="eastAsia"/>
        </w:rPr>
        <w:t>の特徴と</w:t>
      </w:r>
      <w:r w:rsidR="0073081F">
        <w:rPr>
          <w:rFonts w:hint="eastAsia"/>
        </w:rPr>
        <w:t>導入</w:t>
      </w:r>
      <w:r w:rsidR="00B27C1A">
        <w:rPr>
          <w:rFonts w:hint="eastAsia"/>
        </w:rPr>
        <w:t>実績を</w:t>
      </w:r>
      <w:r w:rsidR="00A54A0C">
        <w:rPr>
          <w:rFonts w:hint="eastAsia"/>
        </w:rPr>
        <w:t>以下</w:t>
      </w:r>
      <w:r w:rsidR="00B27C1A">
        <w:rPr>
          <w:rFonts w:hint="eastAsia"/>
        </w:rPr>
        <w:t>に示す。</w:t>
      </w:r>
    </w:p>
    <w:p w:rsidR="00A605CF" w:rsidRDefault="00A605CF" w:rsidP="002A19C0"/>
    <w:p w:rsidR="00EF74FB" w:rsidRPr="009E7E38" w:rsidRDefault="009727E6" w:rsidP="00EF74FB">
      <w:pPr>
        <w:pStyle w:val="30"/>
        <w:ind w:left="793"/>
      </w:pPr>
      <w:bookmarkStart w:id="125" w:name="_Toc414291759"/>
      <w:r>
        <w:rPr>
          <w:rFonts w:hint="eastAsia"/>
        </w:rPr>
        <w:t>N</w:t>
      </w:r>
      <w:r w:rsidR="00C46FA5">
        <w:rPr>
          <w:rFonts w:hint="eastAsia"/>
        </w:rPr>
        <w:t>et</w:t>
      </w:r>
      <w:r>
        <w:rPr>
          <w:rFonts w:hint="eastAsia"/>
        </w:rPr>
        <w:t>Commons</w:t>
      </w:r>
      <w:r>
        <w:rPr>
          <w:rFonts w:hint="eastAsia"/>
        </w:rPr>
        <w:t>の特徴</w:t>
      </w:r>
      <w:bookmarkEnd w:id="125"/>
    </w:p>
    <w:p w:rsidR="00470E1E" w:rsidRDefault="00134549" w:rsidP="005F6042">
      <w:pPr>
        <w:ind w:leftChars="100" w:left="210" w:firstLineChars="100" w:firstLine="210"/>
      </w:pPr>
      <w:r>
        <w:rPr>
          <w:rFonts w:hint="eastAsia"/>
        </w:rPr>
        <w:t>NetCommons</w:t>
      </w:r>
      <w:r>
        <w:rPr>
          <w:rFonts w:hint="eastAsia"/>
        </w:rPr>
        <w:t>は</w:t>
      </w:r>
      <w:r>
        <w:rPr>
          <w:rFonts w:hint="eastAsia"/>
        </w:rPr>
        <w:t>CMS</w:t>
      </w:r>
      <w:r>
        <w:rPr>
          <w:rFonts w:hint="eastAsia"/>
        </w:rPr>
        <w:t>と</w:t>
      </w:r>
      <w:r>
        <w:rPr>
          <w:rFonts w:hint="eastAsia"/>
        </w:rPr>
        <w:t>LMS</w:t>
      </w:r>
      <w:r>
        <w:rPr>
          <w:rFonts w:hint="eastAsia"/>
        </w:rPr>
        <w:t>とグループウェアを統合したコミュニティウェアである。</w:t>
      </w:r>
    </w:p>
    <w:p w:rsidR="00470E1E" w:rsidRDefault="00470E1E" w:rsidP="00B27C1A"/>
    <w:p w:rsidR="00F47607" w:rsidRDefault="008A4A77" w:rsidP="00044618">
      <w:pPr>
        <w:keepNext/>
        <w:jc w:val="center"/>
      </w:pPr>
      <w:r>
        <w:rPr>
          <w:noProof/>
        </w:rPr>
        <w:drawing>
          <wp:inline distT="0" distB="0" distL="0" distR="0">
            <wp:extent cx="4282782" cy="2481943"/>
            <wp:effectExtent l="19050" t="0" r="3468" b="0"/>
            <wp:docPr id="20"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282782" cy="2481943"/>
                    </a:xfrm>
                    <a:prstGeom prst="rect">
                      <a:avLst/>
                    </a:prstGeom>
                    <a:noFill/>
                    <a:ln w="9525">
                      <a:noFill/>
                      <a:miter lim="800000"/>
                      <a:headEnd/>
                      <a:tailEnd/>
                    </a:ln>
                  </pic:spPr>
                </pic:pic>
              </a:graphicData>
            </a:graphic>
          </wp:inline>
        </w:drawing>
      </w:r>
    </w:p>
    <w:p w:rsidR="006F1014" w:rsidRPr="0076367C" w:rsidRDefault="00F47607" w:rsidP="00F47607">
      <w:pPr>
        <w:pStyle w:val="af2"/>
        <w:jc w:val="center"/>
        <w:rPr>
          <w:noProof/>
        </w:rPr>
      </w:pPr>
      <w:r w:rsidRPr="0076367C">
        <w:rPr>
          <w:rFonts w:hint="eastAsia"/>
        </w:rPr>
        <w:t>図</w:t>
      </w:r>
      <w:r w:rsidRPr="0076367C">
        <w:rPr>
          <w:rFonts w:hint="eastAsia"/>
        </w:rPr>
        <w:t xml:space="preserve"> </w:t>
      </w:r>
      <w:fldSimple w:instr=" STYLEREF 1 \s ">
        <w:r w:rsidR="00DF647C">
          <w:rPr>
            <w:noProof/>
          </w:rPr>
          <w:t>2</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1</w:t>
      </w:r>
      <w:r w:rsidR="00DF647C">
        <w:fldChar w:fldCharType="end"/>
      </w:r>
      <w:del w:id="126" w:author="hokada" w:date="2014-12-01T14:07:00Z">
        <w:r w:rsidR="002478E7"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2478E7" w:rsidRPr="0076367C" w:rsidDel="00BF2075">
          <w:fldChar w:fldCharType="separate"/>
        </w:r>
        <w:r w:rsidR="00FB61F1" w:rsidRPr="0076367C" w:rsidDel="00BF2075">
          <w:rPr>
            <w:noProof/>
          </w:rPr>
          <w:delText>2</w:delText>
        </w:r>
        <w:r w:rsidR="002478E7" w:rsidRPr="0076367C" w:rsidDel="00BF2075">
          <w:fldChar w:fldCharType="end"/>
        </w:r>
        <w:r w:rsidR="00FB61F1" w:rsidRPr="0076367C" w:rsidDel="00BF2075">
          <w:delText>.</w:delText>
        </w:r>
        <w:r w:rsidR="002478E7"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2478E7" w:rsidRPr="0076367C" w:rsidDel="00BF2075">
          <w:fldChar w:fldCharType="separate"/>
        </w:r>
        <w:r w:rsidR="00FB61F1" w:rsidRPr="0076367C" w:rsidDel="00BF2075">
          <w:rPr>
            <w:noProof/>
          </w:rPr>
          <w:delText>1</w:delText>
        </w:r>
        <w:r w:rsidR="002478E7" w:rsidRPr="0076367C" w:rsidDel="00BF2075">
          <w:fldChar w:fldCharType="end"/>
        </w:r>
      </w:del>
      <w:r w:rsidRPr="0076367C">
        <w:rPr>
          <w:rFonts w:hint="eastAsia"/>
        </w:rPr>
        <w:t xml:space="preserve">　コミュニティウェアとは</w:t>
      </w:r>
    </w:p>
    <w:p w:rsidR="00470E1E" w:rsidRDefault="00470E1E" w:rsidP="00470E1E"/>
    <w:p w:rsidR="00667846" w:rsidRDefault="00134549" w:rsidP="005F6042">
      <w:pPr>
        <w:ind w:leftChars="100" w:left="210" w:firstLineChars="100" w:firstLine="210"/>
      </w:pPr>
      <w:r>
        <w:rPr>
          <w:rFonts w:hint="eastAsia"/>
        </w:rPr>
        <w:t>また</w:t>
      </w:r>
      <w:r w:rsidR="00B27C1A">
        <w:rPr>
          <w:rFonts w:hint="eastAsia"/>
        </w:rPr>
        <w:t>NetCommons</w:t>
      </w:r>
      <w:r w:rsidR="00B27C1A">
        <w:rPr>
          <w:rFonts w:hint="eastAsia"/>
        </w:rPr>
        <w:t>は</w:t>
      </w:r>
      <w:r w:rsidR="00667846">
        <w:rPr>
          <w:rFonts w:hint="eastAsia"/>
        </w:rPr>
        <w:t>外部配信向けの</w:t>
      </w:r>
      <w:r w:rsidR="004B52E6">
        <w:rPr>
          <w:rFonts w:hint="eastAsia"/>
        </w:rPr>
        <w:t>サイト</w:t>
      </w:r>
      <w:r w:rsidR="00667846">
        <w:rPr>
          <w:rFonts w:hint="eastAsia"/>
        </w:rPr>
        <w:t>（パブリックスペース）、個人のバーチャルオフィスとしての</w:t>
      </w:r>
      <w:r w:rsidR="00342AA6">
        <w:rPr>
          <w:rFonts w:hint="eastAsia"/>
        </w:rPr>
        <w:t>サイト</w:t>
      </w:r>
      <w:r w:rsidR="00667846">
        <w:rPr>
          <w:rFonts w:hint="eastAsia"/>
        </w:rPr>
        <w:t>（プライベートスペース）、グループの情報共有のための</w:t>
      </w:r>
      <w:r w:rsidR="00342AA6">
        <w:rPr>
          <w:rFonts w:hint="eastAsia"/>
        </w:rPr>
        <w:t>サイト</w:t>
      </w:r>
      <w:r w:rsidR="00667846">
        <w:rPr>
          <w:rFonts w:hint="eastAsia"/>
        </w:rPr>
        <w:t>（グループスペース）が一つのシステムの中で統合されている。</w:t>
      </w:r>
    </w:p>
    <w:p w:rsidR="0009598C" w:rsidRDefault="0009598C" w:rsidP="00B27C1A"/>
    <w:p w:rsidR="00044618" w:rsidRDefault="008A4A77" w:rsidP="00722268">
      <w:pPr>
        <w:keepNext/>
        <w:jc w:val="center"/>
      </w:pPr>
      <w:r>
        <w:rPr>
          <w:noProof/>
        </w:rPr>
        <w:drawing>
          <wp:inline distT="0" distB="0" distL="0" distR="0">
            <wp:extent cx="5252449" cy="2588821"/>
            <wp:effectExtent l="19050" t="0" r="5351" b="0"/>
            <wp:docPr id="19"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252029" cy="2588614"/>
                    </a:xfrm>
                    <a:prstGeom prst="rect">
                      <a:avLst/>
                    </a:prstGeom>
                    <a:noFill/>
                    <a:ln w="9525">
                      <a:noFill/>
                      <a:miter lim="800000"/>
                      <a:headEnd/>
                      <a:tailEnd/>
                    </a:ln>
                  </pic:spPr>
                </pic:pic>
              </a:graphicData>
            </a:graphic>
          </wp:inline>
        </w:drawing>
      </w:r>
    </w:p>
    <w:p w:rsidR="0009598C" w:rsidRPr="0076367C" w:rsidRDefault="00044618" w:rsidP="00044618">
      <w:pPr>
        <w:pStyle w:val="af2"/>
        <w:jc w:val="center"/>
      </w:pPr>
      <w:r w:rsidRPr="0076367C">
        <w:rPr>
          <w:rFonts w:hint="eastAsia"/>
        </w:rPr>
        <w:t>図</w:t>
      </w:r>
      <w:r w:rsidRPr="0076367C">
        <w:rPr>
          <w:rFonts w:hint="eastAsia"/>
        </w:rPr>
        <w:t xml:space="preserve"> </w:t>
      </w:r>
      <w:fldSimple w:instr=" STYLEREF 1 \s ">
        <w:r w:rsidR="00DF647C">
          <w:rPr>
            <w:noProof/>
          </w:rPr>
          <w:t>2</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2</w:t>
      </w:r>
      <w:r w:rsidR="00DF647C">
        <w:fldChar w:fldCharType="end"/>
      </w:r>
      <w:del w:id="127" w:author="hokada" w:date="2014-12-01T14:07:00Z">
        <w:r w:rsidR="002478E7" w:rsidRPr="0076367C" w:rsidDel="00BF2075">
          <w:fldChar w:fldCharType="begin"/>
        </w:r>
        <w:r w:rsidR="00FB61F1" w:rsidRPr="0076367C" w:rsidDel="00BF2075">
          <w:delInstrText xml:space="preserve"> </w:delInstrText>
        </w:r>
        <w:r w:rsidR="00FB61F1" w:rsidRPr="0076367C" w:rsidDel="00BF2075">
          <w:rPr>
            <w:rFonts w:hint="eastAsia"/>
          </w:rPr>
          <w:delInstrText>STYLEREF 1 \s</w:delInstrText>
        </w:r>
        <w:r w:rsidR="00FB61F1" w:rsidRPr="0076367C" w:rsidDel="00BF2075">
          <w:delInstrText xml:space="preserve"> </w:delInstrText>
        </w:r>
        <w:r w:rsidR="002478E7" w:rsidRPr="0076367C" w:rsidDel="00BF2075">
          <w:fldChar w:fldCharType="separate"/>
        </w:r>
        <w:r w:rsidR="00FB61F1" w:rsidRPr="0076367C" w:rsidDel="00BF2075">
          <w:rPr>
            <w:noProof/>
          </w:rPr>
          <w:delText>2</w:delText>
        </w:r>
        <w:r w:rsidR="002478E7" w:rsidRPr="0076367C" w:rsidDel="00BF2075">
          <w:fldChar w:fldCharType="end"/>
        </w:r>
        <w:r w:rsidR="00FB61F1" w:rsidRPr="0076367C" w:rsidDel="00BF2075">
          <w:delText>.</w:delText>
        </w:r>
        <w:r w:rsidR="002478E7" w:rsidRPr="0076367C" w:rsidDel="00BF2075">
          <w:fldChar w:fldCharType="begin"/>
        </w:r>
        <w:r w:rsidR="00FB61F1" w:rsidRPr="0076367C" w:rsidDel="00BF2075">
          <w:delInstrText xml:space="preserve"> </w:delInstrText>
        </w:r>
        <w:r w:rsidR="00FB61F1" w:rsidRPr="0076367C" w:rsidDel="00BF2075">
          <w:rPr>
            <w:rFonts w:hint="eastAsia"/>
          </w:rPr>
          <w:delInstrText xml:space="preserve">SEQ </w:delInstrText>
        </w:r>
        <w:r w:rsidR="00FB61F1" w:rsidRPr="0076367C" w:rsidDel="00BF2075">
          <w:rPr>
            <w:rFonts w:hint="eastAsia"/>
          </w:rPr>
          <w:delInstrText>図</w:delInstrText>
        </w:r>
        <w:r w:rsidR="00FB61F1" w:rsidRPr="0076367C" w:rsidDel="00BF2075">
          <w:rPr>
            <w:rFonts w:hint="eastAsia"/>
          </w:rPr>
          <w:delInstrText xml:space="preserve"> \* ARABIC \s 1</w:delInstrText>
        </w:r>
        <w:r w:rsidR="00FB61F1" w:rsidRPr="0076367C" w:rsidDel="00BF2075">
          <w:delInstrText xml:space="preserve"> </w:delInstrText>
        </w:r>
        <w:r w:rsidR="002478E7" w:rsidRPr="0076367C" w:rsidDel="00BF2075">
          <w:fldChar w:fldCharType="separate"/>
        </w:r>
        <w:r w:rsidR="00FB61F1" w:rsidRPr="0076367C" w:rsidDel="00BF2075">
          <w:rPr>
            <w:noProof/>
          </w:rPr>
          <w:delText>2</w:delText>
        </w:r>
        <w:r w:rsidR="002478E7" w:rsidRPr="0076367C" w:rsidDel="00BF2075">
          <w:fldChar w:fldCharType="end"/>
        </w:r>
      </w:del>
      <w:r w:rsidRPr="0076367C">
        <w:rPr>
          <w:rFonts w:hint="eastAsia"/>
        </w:rPr>
        <w:t xml:space="preserve">　各スペース</w:t>
      </w:r>
      <w:r w:rsidR="00A8607B" w:rsidRPr="0076367C">
        <w:rPr>
          <w:rFonts w:hint="eastAsia"/>
        </w:rPr>
        <w:t>の</w:t>
      </w:r>
      <w:r w:rsidRPr="0076367C">
        <w:rPr>
          <w:rFonts w:hint="eastAsia"/>
        </w:rPr>
        <w:t>機能</w:t>
      </w:r>
    </w:p>
    <w:p w:rsidR="00134549" w:rsidRDefault="006A6FC4" w:rsidP="00155E28">
      <w:pPr>
        <w:ind w:leftChars="100" w:left="210"/>
      </w:pPr>
      <w:r>
        <w:rPr>
          <w:rFonts w:hint="eastAsia"/>
        </w:rPr>
        <w:lastRenderedPageBreak/>
        <w:t xml:space="preserve">　</w:t>
      </w:r>
      <w:r w:rsidR="00D60EB0">
        <w:rPr>
          <w:rFonts w:hint="eastAsia"/>
        </w:rPr>
        <w:t>Web</w:t>
      </w:r>
      <w:r w:rsidR="00D60EB0">
        <w:rPr>
          <w:rFonts w:hint="eastAsia"/>
        </w:rPr>
        <w:t>サイトを</w:t>
      </w:r>
      <w:r w:rsidR="009B1FC0">
        <w:rPr>
          <w:rFonts w:hint="eastAsia"/>
        </w:rPr>
        <w:t>立ち上げたい人</w:t>
      </w:r>
      <w:r w:rsidR="00D60EB0">
        <w:rPr>
          <w:rFonts w:hint="eastAsia"/>
        </w:rPr>
        <w:t>は</w:t>
      </w:r>
      <w:r w:rsidR="00D60EB0">
        <w:rPr>
          <w:rFonts w:hint="eastAsia"/>
        </w:rPr>
        <w:t>NetCommons</w:t>
      </w:r>
      <w:r w:rsidR="00D60EB0">
        <w:rPr>
          <w:rFonts w:hint="eastAsia"/>
        </w:rPr>
        <w:t>を</w:t>
      </w:r>
      <w:r w:rsidR="00A319D1">
        <w:rPr>
          <w:rFonts w:hint="eastAsia"/>
        </w:rPr>
        <w:t>インストールすることで</w:t>
      </w:r>
      <w:r w:rsidR="00D60EB0">
        <w:rPr>
          <w:rFonts w:hint="eastAsia"/>
        </w:rPr>
        <w:t>、</w:t>
      </w:r>
      <w:r w:rsidR="0015671D">
        <w:rPr>
          <w:rFonts w:hint="eastAsia"/>
        </w:rPr>
        <w:t>短時間で、</w:t>
      </w:r>
      <w:r w:rsidR="00B73D2E">
        <w:rPr>
          <w:rFonts w:hint="eastAsia"/>
        </w:rPr>
        <w:t>様々なベンダーの</w:t>
      </w:r>
      <w:r w:rsidR="00A8607B">
        <w:rPr>
          <w:rFonts w:hint="eastAsia"/>
        </w:rPr>
        <w:t>Web</w:t>
      </w:r>
      <w:r w:rsidR="00A319D1">
        <w:rPr>
          <w:rFonts w:hint="eastAsia"/>
        </w:rPr>
        <w:t>ブラウザで閲覧でき</w:t>
      </w:r>
      <w:r w:rsidR="0015671D">
        <w:rPr>
          <w:rFonts w:hint="eastAsia"/>
        </w:rPr>
        <w:t>るサイトが</w:t>
      </w:r>
      <w:r w:rsidR="00134549">
        <w:rPr>
          <w:rFonts w:hint="eastAsia"/>
        </w:rPr>
        <w:t>構築</w:t>
      </w:r>
      <w:r w:rsidR="00790371">
        <w:rPr>
          <w:rFonts w:hint="eastAsia"/>
        </w:rPr>
        <w:t>できる</w:t>
      </w:r>
      <w:r w:rsidR="00134549">
        <w:rPr>
          <w:rFonts w:hint="eastAsia"/>
        </w:rPr>
        <w:t>。</w:t>
      </w:r>
    </w:p>
    <w:p w:rsidR="00A319D1" w:rsidRDefault="00A319D1" w:rsidP="00155E28">
      <w:pPr>
        <w:ind w:leftChars="100" w:left="210"/>
      </w:pPr>
      <w:r>
        <w:rPr>
          <w:rFonts w:hint="eastAsia"/>
        </w:rPr>
        <w:t xml:space="preserve">　</w:t>
      </w:r>
      <w:r>
        <w:rPr>
          <w:rFonts w:hint="eastAsia"/>
        </w:rPr>
        <w:t>NetCommons</w:t>
      </w:r>
      <w:r>
        <w:rPr>
          <w:rFonts w:hint="eastAsia"/>
        </w:rPr>
        <w:t>はバージョン</w:t>
      </w:r>
      <w:r>
        <w:rPr>
          <w:rFonts w:hint="eastAsia"/>
        </w:rPr>
        <w:t>1</w:t>
      </w:r>
      <w:r>
        <w:rPr>
          <w:rFonts w:hint="eastAsia"/>
        </w:rPr>
        <w:t>、バージョン</w:t>
      </w:r>
      <w:r>
        <w:rPr>
          <w:rFonts w:hint="eastAsia"/>
        </w:rPr>
        <w:t>2</w:t>
      </w:r>
      <w:r w:rsidR="00783A08">
        <w:rPr>
          <w:rFonts w:hint="eastAsia"/>
        </w:rPr>
        <w:t>が</w:t>
      </w:r>
      <w:r>
        <w:rPr>
          <w:rFonts w:hint="eastAsia"/>
        </w:rPr>
        <w:t>開発されており、</w:t>
      </w:r>
      <w:r>
        <w:rPr>
          <w:rFonts w:hint="eastAsia"/>
        </w:rPr>
        <w:t>2014</w:t>
      </w:r>
      <w:r>
        <w:rPr>
          <w:rFonts w:hint="eastAsia"/>
        </w:rPr>
        <w:t>年</w:t>
      </w:r>
      <w:r>
        <w:rPr>
          <w:rFonts w:hint="eastAsia"/>
        </w:rPr>
        <w:t>9</w:t>
      </w:r>
      <w:r>
        <w:rPr>
          <w:rFonts w:hint="eastAsia"/>
        </w:rPr>
        <w:t>月</w:t>
      </w:r>
      <w:r>
        <w:rPr>
          <w:rFonts w:hint="eastAsia"/>
        </w:rPr>
        <w:t>30</w:t>
      </w:r>
      <w:r>
        <w:rPr>
          <w:rFonts w:hint="eastAsia"/>
        </w:rPr>
        <w:t>日に</w:t>
      </w:r>
      <w:r w:rsidR="00AD48CB">
        <w:rPr>
          <w:rFonts w:hint="eastAsia"/>
        </w:rPr>
        <w:t>は</w:t>
      </w:r>
      <w:r>
        <w:rPr>
          <w:rFonts w:hint="eastAsia"/>
        </w:rPr>
        <w:t>バージョン</w:t>
      </w:r>
      <w:r>
        <w:rPr>
          <w:rFonts w:hint="eastAsia"/>
        </w:rPr>
        <w:t>1</w:t>
      </w:r>
      <w:r w:rsidR="002A334B">
        <w:rPr>
          <w:rFonts w:hint="eastAsia"/>
        </w:rPr>
        <w:t>のメンテナンスが終了している</w:t>
      </w:r>
      <w:r>
        <w:rPr>
          <w:rFonts w:hint="eastAsia"/>
        </w:rPr>
        <w:t>。最新版はバージョン</w:t>
      </w:r>
      <w:r>
        <w:rPr>
          <w:rFonts w:hint="eastAsia"/>
        </w:rPr>
        <w:t>2.4.2.0</w:t>
      </w:r>
      <w:r>
        <w:rPr>
          <w:rFonts w:hint="eastAsia"/>
        </w:rPr>
        <w:t>である。</w:t>
      </w:r>
    </w:p>
    <w:p w:rsidR="009727E6" w:rsidRDefault="009727E6" w:rsidP="009727E6"/>
    <w:p w:rsidR="0009598C" w:rsidRDefault="009727E6" w:rsidP="0009598C">
      <w:pPr>
        <w:pStyle w:val="30"/>
        <w:ind w:left="793"/>
      </w:pPr>
      <w:bookmarkStart w:id="128" w:name="_Toc414291760"/>
      <w:r>
        <w:rPr>
          <w:rFonts w:hint="eastAsia"/>
        </w:rPr>
        <w:t>NC2</w:t>
      </w:r>
      <w:r>
        <w:rPr>
          <w:rFonts w:hint="eastAsia"/>
        </w:rPr>
        <w:t>の実績</w:t>
      </w:r>
      <w:bookmarkEnd w:id="128"/>
      <w:r w:rsidR="0009598C">
        <w:rPr>
          <w:rFonts w:hint="eastAsia"/>
        </w:rPr>
        <w:t xml:space="preserve">　</w:t>
      </w:r>
    </w:p>
    <w:p w:rsidR="00AD48CB" w:rsidRDefault="00AD48CB" w:rsidP="005F6042">
      <w:pPr>
        <w:tabs>
          <w:tab w:val="left" w:pos="1277"/>
        </w:tabs>
        <w:ind w:leftChars="200" w:left="420"/>
      </w:pPr>
      <w:r>
        <w:rPr>
          <w:rFonts w:hint="eastAsia"/>
        </w:rPr>
        <w:t>2012</w:t>
      </w:r>
      <w:r>
        <w:rPr>
          <w:rFonts w:hint="eastAsia"/>
        </w:rPr>
        <w:t>年</w:t>
      </w:r>
      <w:r>
        <w:rPr>
          <w:rFonts w:hint="eastAsia"/>
        </w:rPr>
        <w:t>11</w:t>
      </w:r>
      <w:r>
        <w:rPr>
          <w:rFonts w:hint="eastAsia"/>
        </w:rPr>
        <w:t>月現在の全国の教育センターでの</w:t>
      </w:r>
      <w:r>
        <w:rPr>
          <w:rFonts w:hint="eastAsia"/>
        </w:rPr>
        <w:t>NetCommons</w:t>
      </w:r>
      <w:r>
        <w:rPr>
          <w:rFonts w:hint="eastAsia"/>
        </w:rPr>
        <w:t>利用状況を示す。</w:t>
      </w:r>
    </w:p>
    <w:p w:rsidR="00AE6901" w:rsidRDefault="00AE6901" w:rsidP="005F6042">
      <w:pPr>
        <w:tabs>
          <w:tab w:val="left" w:pos="1277"/>
        </w:tabs>
        <w:ind w:leftChars="200" w:left="420"/>
      </w:pPr>
    </w:p>
    <w:p w:rsidR="00AD48CB" w:rsidRDefault="00AD48CB" w:rsidP="00AD48CB">
      <w:pPr>
        <w:pStyle w:val="ab"/>
        <w:numPr>
          <w:ilvl w:val="0"/>
          <w:numId w:val="13"/>
        </w:numPr>
        <w:tabs>
          <w:tab w:val="left" w:pos="1277"/>
        </w:tabs>
        <w:ind w:leftChars="0"/>
      </w:pPr>
      <w:r>
        <w:rPr>
          <w:rFonts w:hint="eastAsia"/>
        </w:rPr>
        <w:t>教育センター</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付属情報処理教育センター</w:t>
      </w:r>
      <w:r w:rsidRPr="00AD48CB">
        <w:t xml:space="preserve"> </w:t>
      </w:r>
    </w:p>
    <w:p w:rsidR="00AD48CB" w:rsidRPr="00AD48CB" w:rsidRDefault="00AD48CB" w:rsidP="00AE6901">
      <w:pPr>
        <w:tabs>
          <w:tab w:val="left" w:pos="1277"/>
        </w:tabs>
        <w:ind w:leftChars="300" w:left="630"/>
      </w:pPr>
      <w:r w:rsidRPr="00AD48CB">
        <w:rPr>
          <w:rFonts w:hint="eastAsia"/>
        </w:rPr>
        <w:t>・北海道立教育研究所</w:t>
      </w:r>
      <w:r w:rsidRPr="00AD48CB">
        <w:rPr>
          <w:rFonts w:hint="eastAsia"/>
        </w:rPr>
        <w:t xml:space="preserve"> </w:t>
      </w:r>
      <w:r w:rsidRPr="00AD48CB">
        <w:rPr>
          <w:rFonts w:hint="eastAsia"/>
        </w:rPr>
        <w:t>付属理科教育センター</w:t>
      </w:r>
      <w:r w:rsidRPr="00AD48CB">
        <w:t xml:space="preserve"> </w:t>
      </w:r>
    </w:p>
    <w:p w:rsidR="00AD48CB" w:rsidRPr="00AD48CB" w:rsidRDefault="00AD48CB" w:rsidP="00AE6901">
      <w:pPr>
        <w:tabs>
          <w:tab w:val="left" w:pos="1277"/>
        </w:tabs>
        <w:ind w:leftChars="300" w:left="630"/>
      </w:pPr>
      <w:r w:rsidRPr="00AD48CB">
        <w:rPr>
          <w:rFonts w:hint="eastAsia"/>
        </w:rPr>
        <w:t>・岩手教育情報交流ネット</w:t>
      </w:r>
      <w:r w:rsidRPr="00AD48CB">
        <w:t xml:space="preserve"> </w:t>
      </w:r>
    </w:p>
    <w:p w:rsidR="00AD48CB" w:rsidRPr="00AD48CB" w:rsidRDefault="00AD48CB" w:rsidP="00AE6901">
      <w:pPr>
        <w:tabs>
          <w:tab w:val="left" w:pos="1277"/>
        </w:tabs>
        <w:ind w:leftChars="300" w:left="630"/>
      </w:pPr>
      <w:r w:rsidRPr="00AD48CB">
        <w:rPr>
          <w:rFonts w:hint="eastAsia"/>
        </w:rPr>
        <w:t>・山形県教育センター</w:t>
      </w:r>
      <w:r w:rsidRPr="00AD48CB">
        <w:t xml:space="preserve"> </w:t>
      </w:r>
    </w:p>
    <w:p w:rsidR="00AD48CB" w:rsidRPr="00AD48CB" w:rsidRDefault="00AD48CB" w:rsidP="00AE6901">
      <w:pPr>
        <w:tabs>
          <w:tab w:val="left" w:pos="1277"/>
        </w:tabs>
        <w:ind w:leftChars="300" w:left="630"/>
      </w:pPr>
      <w:r w:rsidRPr="00AD48CB">
        <w:rPr>
          <w:rFonts w:hint="eastAsia"/>
        </w:rPr>
        <w:t>・福島県教育センター</w:t>
      </w:r>
      <w:r w:rsidRPr="00AD48CB">
        <w:t xml:space="preserve"> </w:t>
      </w:r>
    </w:p>
    <w:p w:rsidR="00AD48CB" w:rsidRDefault="00AD48CB" w:rsidP="00AE6901">
      <w:pPr>
        <w:tabs>
          <w:tab w:val="left" w:pos="1277"/>
        </w:tabs>
        <w:ind w:leftChars="300" w:left="630"/>
      </w:pPr>
      <w:r w:rsidRPr="00AD48CB">
        <w:rPr>
          <w:rFonts w:hint="eastAsia"/>
        </w:rPr>
        <w:t>・栃木総合教育センター</w:t>
      </w:r>
      <w:r w:rsidRPr="00AD48CB">
        <w:rPr>
          <w:rFonts w:hint="eastAsia"/>
        </w:rPr>
        <w:t xml:space="preserve"> </w:t>
      </w:r>
      <w:r w:rsidRPr="00AD48CB">
        <w:rPr>
          <w:rFonts w:hint="eastAsia"/>
        </w:rPr>
        <w:t>とちぎ学びの杜</w:t>
      </w:r>
      <w:r w:rsidRPr="00AD48CB">
        <w:t xml:space="preserve"> </w:t>
      </w:r>
    </w:p>
    <w:p w:rsidR="0098724A" w:rsidRPr="00AD48CB" w:rsidRDefault="0098724A" w:rsidP="00AE6901">
      <w:pPr>
        <w:tabs>
          <w:tab w:val="left" w:pos="1277"/>
        </w:tabs>
        <w:ind w:leftChars="300" w:left="630"/>
      </w:pPr>
      <w:r w:rsidRPr="00AD48CB">
        <w:rPr>
          <w:rFonts w:hint="eastAsia"/>
        </w:rPr>
        <w:t>・栃木県佐野市教育センター</w:t>
      </w:r>
      <w:r w:rsidRPr="00AD48CB">
        <w:t xml:space="preserve"> </w:t>
      </w:r>
    </w:p>
    <w:p w:rsidR="0098724A" w:rsidRPr="0098724A" w:rsidRDefault="0098724A" w:rsidP="00AE6901">
      <w:pPr>
        <w:tabs>
          <w:tab w:val="left" w:pos="1277"/>
        </w:tabs>
        <w:ind w:leftChars="300" w:left="630"/>
      </w:pPr>
      <w:r w:rsidRPr="00AD48CB">
        <w:rPr>
          <w:rFonts w:hint="eastAsia"/>
        </w:rPr>
        <w:t>・栃木県真岡市教育委員会</w:t>
      </w:r>
      <w:r w:rsidRPr="00AD48CB">
        <w:t xml:space="preserve"> </w:t>
      </w:r>
    </w:p>
    <w:p w:rsidR="00AD48CB" w:rsidRPr="00AD48CB" w:rsidRDefault="00AD48CB" w:rsidP="00AE6901">
      <w:pPr>
        <w:tabs>
          <w:tab w:val="left" w:pos="1277"/>
        </w:tabs>
        <w:ind w:leftChars="300" w:left="630"/>
      </w:pPr>
      <w:r w:rsidRPr="00AD48CB">
        <w:rPr>
          <w:rFonts w:hint="eastAsia"/>
        </w:rPr>
        <w:t>・群馬県総合教育センター</w:t>
      </w:r>
      <w:r w:rsidRPr="00AD48CB">
        <w:rPr>
          <w:rFonts w:hint="eastAsia"/>
        </w:rPr>
        <w:t xml:space="preserve"> </w:t>
      </w:r>
      <w:r w:rsidRPr="00AD48CB">
        <w:rPr>
          <w:rFonts w:hint="eastAsia"/>
        </w:rPr>
        <w:t>カリキュラムセンター</w:t>
      </w:r>
      <w:r w:rsidRPr="00AD48CB">
        <w:t xml:space="preserve"> </w:t>
      </w:r>
    </w:p>
    <w:p w:rsidR="0098724A" w:rsidRPr="0098724A" w:rsidRDefault="0098724A" w:rsidP="00AE6901">
      <w:pPr>
        <w:tabs>
          <w:tab w:val="left" w:pos="1277"/>
        </w:tabs>
        <w:ind w:leftChars="300" w:left="630"/>
      </w:pPr>
      <w:r w:rsidRPr="00AD48CB">
        <w:rPr>
          <w:rFonts w:hint="eastAsia"/>
        </w:rPr>
        <w:t>・前橋市教育情報ネットワーク</w:t>
      </w:r>
      <w:r w:rsidRPr="00AD48CB">
        <w:t xml:space="preserve"> </w:t>
      </w:r>
    </w:p>
    <w:p w:rsidR="00AD48CB" w:rsidRDefault="00AD48CB" w:rsidP="00AE6901">
      <w:pPr>
        <w:tabs>
          <w:tab w:val="left" w:pos="1277"/>
        </w:tabs>
        <w:ind w:leftChars="300" w:left="630"/>
      </w:pPr>
      <w:r w:rsidRPr="00AD48CB">
        <w:rPr>
          <w:rFonts w:hint="eastAsia"/>
        </w:rPr>
        <w:t>・埼玉県立総合教育センター</w:t>
      </w:r>
      <w:r w:rsidRPr="00AD48CB">
        <w:t xml:space="preserve"> </w:t>
      </w:r>
    </w:p>
    <w:p w:rsidR="0098724A" w:rsidRPr="00AD48CB" w:rsidRDefault="0098724A" w:rsidP="00AE6901">
      <w:pPr>
        <w:tabs>
          <w:tab w:val="left" w:pos="1277"/>
        </w:tabs>
        <w:ind w:leftChars="300" w:left="630"/>
      </w:pPr>
      <w:r w:rsidRPr="00AD48CB">
        <w:rPr>
          <w:rFonts w:hint="eastAsia"/>
        </w:rPr>
        <w:t>・埼玉県和光市教育情報ネットワーク</w:t>
      </w:r>
      <w:r w:rsidRPr="00AD48CB">
        <w:t xml:space="preserve"> </w:t>
      </w:r>
    </w:p>
    <w:p w:rsidR="0098724A" w:rsidRPr="0098724A" w:rsidRDefault="0098724A" w:rsidP="00AE6901">
      <w:pPr>
        <w:tabs>
          <w:tab w:val="left" w:pos="1277"/>
        </w:tabs>
        <w:ind w:leftChars="300" w:left="630"/>
      </w:pPr>
      <w:r w:rsidRPr="00AD48CB">
        <w:rPr>
          <w:rFonts w:hint="eastAsia"/>
        </w:rPr>
        <w:t>・埼玉県深谷市教育委員会</w:t>
      </w:r>
      <w:r w:rsidRPr="00AD48CB">
        <w:t xml:space="preserve"> </w:t>
      </w:r>
    </w:p>
    <w:p w:rsidR="00AD48CB" w:rsidRPr="00AD48CB" w:rsidRDefault="00AD48CB" w:rsidP="00AE6901">
      <w:pPr>
        <w:tabs>
          <w:tab w:val="left" w:pos="1277"/>
        </w:tabs>
        <w:ind w:leftChars="300" w:left="630"/>
      </w:pPr>
      <w:r w:rsidRPr="00AD48CB">
        <w:rPr>
          <w:rFonts w:hint="eastAsia"/>
        </w:rPr>
        <w:t>・山梨県総合教育センター</w:t>
      </w:r>
      <w:r w:rsidRPr="00AD48CB">
        <w:t xml:space="preserve"> </w:t>
      </w:r>
    </w:p>
    <w:p w:rsidR="00AD48CB" w:rsidRDefault="00AD48CB" w:rsidP="00AE6901">
      <w:pPr>
        <w:tabs>
          <w:tab w:val="left" w:pos="1277"/>
        </w:tabs>
        <w:ind w:leftChars="300" w:left="630"/>
      </w:pPr>
      <w:r w:rsidRPr="00AD48CB">
        <w:rPr>
          <w:rFonts w:hint="eastAsia"/>
        </w:rPr>
        <w:t>・静岡県総合教育センター</w:t>
      </w:r>
      <w:r w:rsidRPr="00AD48CB">
        <w:t xml:space="preserve"> </w:t>
      </w:r>
    </w:p>
    <w:p w:rsidR="0098724A" w:rsidRPr="00AD48CB" w:rsidRDefault="0098724A" w:rsidP="00AE6901">
      <w:pPr>
        <w:tabs>
          <w:tab w:val="left" w:pos="1277"/>
        </w:tabs>
        <w:ind w:leftChars="300" w:left="630"/>
      </w:pPr>
      <w:r>
        <w:rPr>
          <w:rFonts w:hint="eastAsia"/>
        </w:rPr>
        <w:t>・</w:t>
      </w:r>
      <w:r w:rsidRPr="00AD48CB">
        <w:rPr>
          <w:rFonts w:hint="eastAsia"/>
        </w:rPr>
        <w:t>石川県教育センター</w:t>
      </w:r>
      <w:r w:rsidRPr="00AD48CB">
        <w:rPr>
          <w:rFonts w:hint="eastAsia"/>
        </w:rPr>
        <w:t xml:space="preserve"> </w:t>
      </w:r>
      <w:r w:rsidRPr="00AD48CB">
        <w:rPr>
          <w:rFonts w:hint="eastAsia"/>
        </w:rPr>
        <w:t>スクールネット</w:t>
      </w:r>
      <w:r w:rsidRPr="00AD48CB">
        <w:t xml:space="preserve"> </w:t>
      </w:r>
    </w:p>
    <w:p w:rsidR="0098724A" w:rsidRPr="00AD48CB" w:rsidRDefault="0098724A" w:rsidP="00AE6901">
      <w:pPr>
        <w:tabs>
          <w:tab w:val="left" w:pos="1277"/>
        </w:tabs>
        <w:ind w:leftChars="300" w:left="630"/>
      </w:pPr>
      <w:r w:rsidRPr="00AD48CB">
        <w:rPr>
          <w:rFonts w:hint="eastAsia"/>
        </w:rPr>
        <w:t>・京都府中丹教育局</w:t>
      </w:r>
      <w:r w:rsidRPr="00AD48CB">
        <w:t xml:space="preserve"> </w:t>
      </w:r>
    </w:p>
    <w:p w:rsidR="0098724A" w:rsidRPr="0098724A" w:rsidRDefault="0098724A" w:rsidP="00AE6901">
      <w:pPr>
        <w:tabs>
          <w:tab w:val="left" w:pos="1277"/>
        </w:tabs>
        <w:ind w:leftChars="300" w:left="630"/>
      </w:pPr>
      <w:r w:rsidRPr="00AD48CB">
        <w:rPr>
          <w:rFonts w:hint="eastAsia"/>
        </w:rPr>
        <w:t>・京都府綾部市教育委員会</w:t>
      </w:r>
    </w:p>
    <w:p w:rsidR="0098724A" w:rsidRPr="0098724A" w:rsidRDefault="0098724A" w:rsidP="00AE6901">
      <w:pPr>
        <w:tabs>
          <w:tab w:val="left" w:pos="1277"/>
        </w:tabs>
        <w:ind w:leftChars="300" w:left="630"/>
      </w:pPr>
      <w:r w:rsidRPr="00AD48CB">
        <w:rPr>
          <w:rFonts w:hint="eastAsia"/>
        </w:rPr>
        <w:t>・神戸市総合教育センター</w:t>
      </w:r>
    </w:p>
    <w:p w:rsidR="00AD48CB" w:rsidRPr="00AD48CB" w:rsidRDefault="00AD48CB" w:rsidP="00AE6901">
      <w:pPr>
        <w:tabs>
          <w:tab w:val="left" w:pos="1277"/>
        </w:tabs>
        <w:ind w:leftChars="300" w:left="630"/>
      </w:pPr>
      <w:r w:rsidRPr="00AD48CB">
        <w:rPr>
          <w:rFonts w:hint="eastAsia"/>
        </w:rPr>
        <w:t>・広島県立教育センター</w:t>
      </w:r>
      <w:r w:rsidRPr="00AD48CB">
        <w:t xml:space="preserve"> </w:t>
      </w:r>
    </w:p>
    <w:p w:rsidR="00AD48CB" w:rsidRPr="00AD48CB" w:rsidRDefault="00AD48CB" w:rsidP="00AE6901">
      <w:pPr>
        <w:tabs>
          <w:tab w:val="left" w:pos="1277"/>
        </w:tabs>
        <w:ind w:leftChars="300" w:left="630"/>
      </w:pPr>
      <w:r w:rsidRPr="00AD48CB">
        <w:rPr>
          <w:rFonts w:hint="eastAsia"/>
        </w:rPr>
        <w:t>・熊本県立教育センター</w:t>
      </w:r>
      <w:r w:rsidRPr="00AD48CB">
        <w:t xml:space="preserve"> </w:t>
      </w:r>
    </w:p>
    <w:p w:rsidR="00AD48CB" w:rsidRPr="00AD48CB" w:rsidRDefault="00AD48CB" w:rsidP="00416BC1">
      <w:pPr>
        <w:tabs>
          <w:tab w:val="left" w:pos="1277"/>
        </w:tabs>
        <w:ind w:firstLineChars="1800" w:firstLine="3780"/>
      </w:pPr>
      <w:r w:rsidRPr="00AD48CB">
        <w:rPr>
          <w:rFonts w:hint="eastAsia"/>
        </w:rPr>
        <w:t>ほか</w:t>
      </w:r>
      <w:r w:rsidRPr="00AD48CB">
        <w:t xml:space="preserve"> </w:t>
      </w:r>
    </w:p>
    <w:p w:rsidR="00416BC1" w:rsidRDefault="00416BC1" w:rsidP="00416BC1">
      <w:pPr>
        <w:tabs>
          <w:tab w:val="left" w:pos="1277"/>
        </w:tabs>
      </w:pPr>
    </w:p>
    <w:p w:rsidR="00915CD9" w:rsidRPr="00AD48CB" w:rsidRDefault="00AD48CB" w:rsidP="00416BC1">
      <w:pPr>
        <w:tabs>
          <w:tab w:val="left" w:pos="1277"/>
        </w:tabs>
        <w:ind w:leftChars="100" w:left="210" w:firstLineChars="100" w:firstLine="210"/>
      </w:pPr>
      <w:r>
        <w:rPr>
          <w:rFonts w:hint="eastAsia"/>
        </w:rPr>
        <w:t>教育センターだけでなく、文部科学省や学校ホームページ、企業、団体等</w:t>
      </w:r>
      <w:r w:rsidR="00C6702B" w:rsidRPr="00AD48CB">
        <w:rPr>
          <w:rFonts w:hint="eastAsia"/>
        </w:rPr>
        <w:t>3,000</w:t>
      </w:r>
      <w:r w:rsidR="00C6702B" w:rsidRPr="00AD48CB">
        <w:rPr>
          <w:rFonts w:hint="eastAsia"/>
        </w:rPr>
        <w:t>以上の導入が確認されている。</w:t>
      </w:r>
    </w:p>
    <w:p w:rsidR="00EA1F5D" w:rsidRDefault="00EA1F5D">
      <w:pPr>
        <w:widowControl/>
        <w:adjustRightInd/>
        <w:spacing w:line="240" w:lineRule="auto"/>
        <w:jc w:val="left"/>
        <w:textAlignment w:val="auto"/>
      </w:pPr>
      <w:r>
        <w:br w:type="page"/>
      </w:r>
    </w:p>
    <w:p w:rsidR="006E0548" w:rsidRDefault="009727E6" w:rsidP="00CF2C3F">
      <w:pPr>
        <w:pStyle w:val="20"/>
        <w:numPr>
          <w:ilvl w:val="1"/>
          <w:numId w:val="2"/>
        </w:numPr>
      </w:pPr>
      <w:bookmarkStart w:id="129" w:name="_Toc414291761"/>
      <w:r>
        <w:rPr>
          <w:rFonts w:hint="eastAsia"/>
        </w:rPr>
        <w:lastRenderedPageBreak/>
        <w:t>NC3</w:t>
      </w:r>
      <w:ins w:id="130" w:author="hokada" w:date="2014-12-01T12:36:00Z">
        <w:r w:rsidR="004250B0">
          <w:rPr>
            <w:rFonts w:hint="eastAsia"/>
          </w:rPr>
          <w:t>開発</w:t>
        </w:r>
      </w:ins>
      <w:r w:rsidR="004B50AC">
        <w:rPr>
          <w:rFonts w:hint="eastAsia"/>
        </w:rPr>
        <w:t>プロジェクト</w:t>
      </w:r>
      <w:bookmarkEnd w:id="129"/>
      <w:del w:id="131" w:author="hokada" w:date="2014-12-01T12:36:00Z">
        <w:r w:rsidDel="004250B0">
          <w:rPr>
            <w:rFonts w:hint="eastAsia"/>
          </w:rPr>
          <w:delText>のビジョン</w:delText>
        </w:r>
      </w:del>
    </w:p>
    <w:p w:rsidR="00D1307B" w:rsidRDefault="00FF7240" w:rsidP="00D1307B">
      <w:r>
        <w:rPr>
          <w:rFonts w:hint="eastAsia"/>
        </w:rPr>
        <w:t xml:space="preserve">　</w:t>
      </w:r>
      <w:r w:rsidR="004B50AC">
        <w:rPr>
          <w:rFonts w:hint="eastAsia"/>
        </w:rPr>
        <w:t>NC2</w:t>
      </w:r>
      <w:r w:rsidR="004B50AC">
        <w:rPr>
          <w:rFonts w:hint="eastAsia"/>
        </w:rPr>
        <w:t>との相違点、</w:t>
      </w:r>
      <w:r w:rsidR="004B50AC">
        <w:rPr>
          <w:rFonts w:hint="eastAsia"/>
        </w:rPr>
        <w:t>NC3</w:t>
      </w:r>
      <w:r w:rsidR="004B50AC">
        <w:rPr>
          <w:rFonts w:hint="eastAsia"/>
        </w:rPr>
        <w:t>利用のメリット、開発に利用するサービス</w:t>
      </w:r>
      <w:r w:rsidR="008043DA">
        <w:rPr>
          <w:rFonts w:hint="eastAsia"/>
        </w:rPr>
        <w:t>、</w:t>
      </w:r>
      <w:r w:rsidR="004B50AC">
        <w:rPr>
          <w:rFonts w:hint="eastAsia"/>
        </w:rPr>
        <w:t>ソフトウェアを以下に</w:t>
      </w:r>
      <w:r w:rsidR="00784CDE">
        <w:rPr>
          <w:rFonts w:hint="eastAsia"/>
        </w:rPr>
        <w:t>示す。</w:t>
      </w:r>
    </w:p>
    <w:p w:rsidR="00D1307B" w:rsidRDefault="00D1307B" w:rsidP="00D1307B"/>
    <w:p w:rsidR="00B27C1A" w:rsidRDefault="009727E6" w:rsidP="00D1307B">
      <w:pPr>
        <w:pStyle w:val="30"/>
        <w:numPr>
          <w:ilvl w:val="2"/>
          <w:numId w:val="26"/>
        </w:numPr>
      </w:pPr>
      <w:bookmarkStart w:id="132" w:name="_Toc414291762"/>
      <w:r>
        <w:rPr>
          <w:rFonts w:hint="eastAsia"/>
        </w:rPr>
        <w:t>NC</w:t>
      </w:r>
      <w:r w:rsidR="00B27C1A">
        <w:rPr>
          <w:rFonts w:hint="eastAsia"/>
        </w:rPr>
        <w:t>2</w:t>
      </w:r>
      <w:r w:rsidR="004B50AC">
        <w:rPr>
          <w:rFonts w:hint="eastAsia"/>
        </w:rPr>
        <w:t>との相違点</w:t>
      </w:r>
      <w:bookmarkEnd w:id="132"/>
    </w:p>
    <w:p w:rsidR="00781A34" w:rsidRPr="00781A34" w:rsidRDefault="00781A34" w:rsidP="00781A34">
      <w:pPr>
        <w:ind w:leftChars="100" w:left="210"/>
      </w:pPr>
      <w:r>
        <w:rPr>
          <w:rFonts w:hint="eastAsia"/>
        </w:rPr>
        <w:t xml:space="preserve">　①開発基盤、②メンテナンスの観点で</w:t>
      </w:r>
      <w:r>
        <w:rPr>
          <w:rFonts w:hint="eastAsia"/>
        </w:rPr>
        <w:t>NC2</w:t>
      </w:r>
      <w:r>
        <w:rPr>
          <w:rFonts w:hint="eastAsia"/>
        </w:rPr>
        <w:t>との相違点を示す。</w:t>
      </w:r>
    </w:p>
    <w:p w:rsidR="00781A34" w:rsidRDefault="00781A34" w:rsidP="00FF5BF7">
      <w:pPr>
        <w:ind w:leftChars="300" w:left="630"/>
      </w:pPr>
      <w:r>
        <w:rPr>
          <w:rFonts w:hint="eastAsia"/>
        </w:rPr>
        <w:t>※サービス名やソフトウェア名等の用語は『</w:t>
      </w:r>
      <w:r>
        <w:rPr>
          <w:rFonts w:hint="eastAsia"/>
        </w:rPr>
        <w:t xml:space="preserve">2.2.3. </w:t>
      </w:r>
      <w:r>
        <w:rPr>
          <w:rFonts w:hint="eastAsia"/>
        </w:rPr>
        <w:t>開発に利用するサービス、ソフトウェア』を参照されたい。</w:t>
      </w:r>
    </w:p>
    <w:p w:rsidR="00781A34" w:rsidRPr="00247A16" w:rsidRDefault="00781A34" w:rsidP="00781A34"/>
    <w:p w:rsidR="00E13E3C" w:rsidRPr="00E13E3C" w:rsidRDefault="004B50AC" w:rsidP="00C64397">
      <w:pPr>
        <w:pStyle w:val="ab"/>
        <w:numPr>
          <w:ilvl w:val="0"/>
          <w:numId w:val="19"/>
        </w:numPr>
        <w:ind w:leftChars="0"/>
      </w:pPr>
      <w:bookmarkStart w:id="133" w:name="_Toc414018848"/>
      <w:bookmarkStart w:id="134" w:name="_Toc414021914"/>
      <w:r w:rsidRPr="00C8222A">
        <w:rPr>
          <w:rFonts w:hint="eastAsia"/>
        </w:rPr>
        <w:t>開発</w:t>
      </w:r>
      <w:bookmarkEnd w:id="133"/>
      <w:bookmarkEnd w:id="134"/>
      <w:r w:rsidR="00E13E3C">
        <w:rPr>
          <w:rFonts w:hint="eastAsia"/>
        </w:rPr>
        <w:t>基盤</w:t>
      </w:r>
    </w:p>
    <w:p w:rsidR="00E13E3C" w:rsidRDefault="00E13E3C" w:rsidP="00792164">
      <w:pPr>
        <w:pStyle w:val="ab"/>
        <w:numPr>
          <w:ilvl w:val="0"/>
          <w:numId w:val="12"/>
        </w:numPr>
        <w:ind w:leftChars="0"/>
      </w:pPr>
      <w:r>
        <w:rPr>
          <w:rFonts w:hint="eastAsia"/>
        </w:rPr>
        <w:t>開発環境</w:t>
      </w:r>
    </w:p>
    <w:p w:rsidR="00E13E3C" w:rsidRDefault="00E13E3C" w:rsidP="00EE0BDD">
      <w:pPr>
        <w:ind w:leftChars="402" w:left="844" w:firstLineChars="100" w:firstLine="210"/>
      </w:pPr>
      <w:r>
        <w:rPr>
          <w:rFonts w:hint="eastAsia"/>
        </w:rPr>
        <w:t>NC2</w:t>
      </w:r>
      <w:r>
        <w:rPr>
          <w:rFonts w:hint="eastAsia"/>
        </w:rPr>
        <w:t>までは、開発用サーバー（</w:t>
      </w:r>
      <w:r>
        <w:rPr>
          <w:rFonts w:hint="eastAsia"/>
        </w:rPr>
        <w:t>Web</w:t>
      </w:r>
      <w:r>
        <w:rPr>
          <w:rFonts w:hint="eastAsia"/>
        </w:rPr>
        <w:t>サーバー</w:t>
      </w:r>
      <w:r w:rsidR="001A15D4">
        <w:rPr>
          <w:rFonts w:hint="eastAsia"/>
        </w:rPr>
        <w:t>、</w:t>
      </w:r>
      <w:r>
        <w:rPr>
          <w:rFonts w:hint="eastAsia"/>
        </w:rPr>
        <w:t>DB</w:t>
      </w:r>
      <w:r>
        <w:rPr>
          <w:rFonts w:hint="eastAsia"/>
        </w:rPr>
        <w:t>サーバー）、バージョン管理サーバーを研究室内に構築し、開発していた。そのため、オープンソースソフトウェアだが研究室内でなければメンテナンスができないといった問題があった。</w:t>
      </w:r>
    </w:p>
    <w:p w:rsidR="002040FD" w:rsidRDefault="00E13E3C" w:rsidP="00EE0BDD">
      <w:pPr>
        <w:ind w:leftChars="402" w:left="844" w:firstLineChars="100" w:firstLine="210"/>
      </w:pPr>
      <w:r>
        <w:rPr>
          <w:rFonts w:hint="eastAsia"/>
        </w:rPr>
        <w:t>NC3</w:t>
      </w:r>
      <w:r>
        <w:rPr>
          <w:rFonts w:hint="eastAsia"/>
        </w:rPr>
        <w:t>は</w:t>
      </w:r>
      <w:r>
        <w:rPr>
          <w:rFonts w:hint="eastAsia"/>
        </w:rPr>
        <w:t>Vagrant</w:t>
      </w:r>
      <w:r>
        <w:rPr>
          <w:rFonts w:hint="eastAsia"/>
        </w:rPr>
        <w:t>や</w:t>
      </w:r>
      <w:r>
        <w:rPr>
          <w:rFonts w:hint="eastAsia"/>
        </w:rPr>
        <w:t>VirtulalBox</w:t>
      </w:r>
      <w:r>
        <w:rPr>
          <w:rFonts w:hint="eastAsia"/>
        </w:rPr>
        <w:t>、</w:t>
      </w:r>
      <w:r>
        <w:rPr>
          <w:rFonts w:hint="eastAsia"/>
        </w:rPr>
        <w:t>Chef</w:t>
      </w:r>
      <w:r>
        <w:rPr>
          <w:rFonts w:hint="eastAsia"/>
        </w:rPr>
        <w:t>を組み合わせて</w:t>
      </w:r>
      <w:r w:rsidR="00FD015D">
        <w:rPr>
          <w:rFonts w:hint="eastAsia"/>
        </w:rPr>
        <w:t>開発者の</w:t>
      </w:r>
      <w:r w:rsidR="00920EAA">
        <w:rPr>
          <w:rFonts w:hint="eastAsia"/>
        </w:rPr>
        <w:t>それぞれの</w:t>
      </w:r>
      <w:r w:rsidR="002040FD">
        <w:rPr>
          <w:rFonts w:hint="eastAsia"/>
        </w:rPr>
        <w:t>開発環境上で同じ環境を再現</w:t>
      </w:r>
      <w:r>
        <w:rPr>
          <w:rFonts w:hint="eastAsia"/>
        </w:rPr>
        <w:t>できる。</w:t>
      </w:r>
      <w:r w:rsidR="002040FD">
        <w:rPr>
          <w:rFonts w:hint="eastAsia"/>
        </w:rPr>
        <w:t>レポジトリは</w:t>
      </w:r>
      <w:r w:rsidR="002040FD">
        <w:rPr>
          <w:rFonts w:hint="eastAsia"/>
        </w:rPr>
        <w:t>GitHub</w:t>
      </w:r>
      <w:r w:rsidR="002040FD">
        <w:rPr>
          <w:rFonts w:hint="eastAsia"/>
        </w:rPr>
        <w:t>上</w:t>
      </w:r>
      <w:r w:rsidR="00891D32">
        <w:rPr>
          <w:rFonts w:hint="eastAsia"/>
        </w:rPr>
        <w:t>に置き、</w:t>
      </w:r>
      <w:r w:rsidR="00B617A0">
        <w:rPr>
          <w:rFonts w:hint="eastAsia"/>
        </w:rPr>
        <w:t>バージョン</w:t>
      </w:r>
      <w:r w:rsidR="002040FD">
        <w:rPr>
          <w:rFonts w:hint="eastAsia"/>
        </w:rPr>
        <w:t>管理している。開発環境のソースをリポジトリにアップロードするためには</w:t>
      </w:r>
      <w:r w:rsidR="002040FD">
        <w:rPr>
          <w:rFonts w:hint="eastAsia"/>
        </w:rPr>
        <w:t>Git</w:t>
      </w:r>
      <w:r w:rsidR="006B20FF">
        <w:rPr>
          <w:rFonts w:hint="eastAsia"/>
        </w:rPr>
        <w:t>を使う</w:t>
      </w:r>
      <w:r w:rsidR="002040FD">
        <w:rPr>
          <w:rFonts w:hint="eastAsia"/>
        </w:rPr>
        <w:t>。</w:t>
      </w:r>
    </w:p>
    <w:p w:rsidR="00E13E3C" w:rsidRDefault="00E13E3C" w:rsidP="00E13E3C">
      <w:pPr>
        <w:ind w:leftChars="402" w:left="844"/>
      </w:pPr>
    </w:p>
    <w:p w:rsidR="00E13E3C" w:rsidRPr="00E13E3C" w:rsidRDefault="00E13E3C" w:rsidP="00792164">
      <w:pPr>
        <w:pStyle w:val="ab"/>
        <w:numPr>
          <w:ilvl w:val="0"/>
          <w:numId w:val="12"/>
        </w:numPr>
        <w:ind w:leftChars="0"/>
      </w:pPr>
      <w:r>
        <w:rPr>
          <w:rFonts w:hint="eastAsia"/>
        </w:rPr>
        <w:t>PHP</w:t>
      </w:r>
      <w:r>
        <w:rPr>
          <w:rFonts w:hint="eastAsia"/>
        </w:rPr>
        <w:t>フレームワーク</w:t>
      </w:r>
    </w:p>
    <w:p w:rsidR="00563BE8" w:rsidRDefault="00AF0351" w:rsidP="00EE0BDD">
      <w:pPr>
        <w:ind w:leftChars="400" w:left="840"/>
      </w:pPr>
      <w:r>
        <w:rPr>
          <w:rFonts w:hint="eastAsia"/>
        </w:rPr>
        <w:t xml:space="preserve">　</w:t>
      </w:r>
      <w:r w:rsidR="004B50AC">
        <w:rPr>
          <w:rFonts w:hint="eastAsia"/>
        </w:rPr>
        <w:t>NC2</w:t>
      </w:r>
      <w:r w:rsidR="004B50AC">
        <w:rPr>
          <w:rFonts w:hint="eastAsia"/>
        </w:rPr>
        <w:t>は</w:t>
      </w:r>
      <w:r w:rsidR="004B50AC">
        <w:rPr>
          <w:rFonts w:hint="eastAsia"/>
        </w:rPr>
        <w:t>Maple</w:t>
      </w:r>
      <w:r w:rsidR="004B50AC">
        <w:rPr>
          <w:rFonts w:hint="eastAsia"/>
        </w:rPr>
        <w:t>という</w:t>
      </w:r>
      <w:r w:rsidR="004B50AC">
        <w:rPr>
          <w:rFonts w:hint="eastAsia"/>
        </w:rPr>
        <w:t>PHP</w:t>
      </w:r>
      <w:r w:rsidR="00E13E3C">
        <w:rPr>
          <w:rFonts w:hint="eastAsia"/>
        </w:rPr>
        <w:t>フレームワークを使用していた</w:t>
      </w:r>
      <w:r w:rsidR="004B50AC">
        <w:rPr>
          <w:rFonts w:hint="eastAsia"/>
        </w:rPr>
        <w:t>。この</w:t>
      </w:r>
      <w:r w:rsidR="004B50AC">
        <w:rPr>
          <w:rFonts w:hint="eastAsia"/>
        </w:rPr>
        <w:t>Maple</w:t>
      </w:r>
      <w:r w:rsidR="004B50AC">
        <w:rPr>
          <w:rFonts w:hint="eastAsia"/>
        </w:rPr>
        <w:t>は開発者が日本人であることもあり、日本語の開発ドキュメントが豊富</w:t>
      </w:r>
      <w:r w:rsidR="00766E60">
        <w:rPr>
          <w:rFonts w:hint="eastAsia"/>
        </w:rPr>
        <w:t>だ</w:t>
      </w:r>
      <w:r w:rsidR="004B50AC">
        <w:rPr>
          <w:rFonts w:hint="eastAsia"/>
        </w:rPr>
        <w:t>が、</w:t>
      </w:r>
      <w:r w:rsidR="004B50AC" w:rsidRPr="00E447AE">
        <w:rPr>
          <w:rFonts w:hint="eastAsia"/>
        </w:rPr>
        <w:t>現在では</w:t>
      </w:r>
      <w:r w:rsidR="004B50AC">
        <w:rPr>
          <w:rFonts w:hint="eastAsia"/>
        </w:rPr>
        <w:t>開発が終了している。</w:t>
      </w:r>
    </w:p>
    <w:p w:rsidR="00EA1F5D" w:rsidRDefault="004B50AC" w:rsidP="00EE0BDD">
      <w:pPr>
        <w:ind w:leftChars="400" w:left="840" w:firstLineChars="100" w:firstLine="210"/>
      </w:pPr>
      <w:r>
        <w:rPr>
          <w:rFonts w:hint="eastAsia"/>
        </w:rPr>
        <w:t>NC3</w:t>
      </w:r>
      <w:r w:rsidR="00E13E3C">
        <w:rPr>
          <w:rFonts w:hint="eastAsia"/>
        </w:rPr>
        <w:t>で</w:t>
      </w:r>
      <w:r w:rsidR="00766E60">
        <w:rPr>
          <w:rFonts w:hint="eastAsia"/>
        </w:rPr>
        <w:t>は</w:t>
      </w:r>
      <w:r>
        <w:rPr>
          <w:rFonts w:hint="eastAsia"/>
        </w:rPr>
        <w:t>PHP</w:t>
      </w:r>
      <w:r>
        <w:rPr>
          <w:rFonts w:hint="eastAsia"/>
        </w:rPr>
        <w:t>フレームワークとして日本で最も多く利用されている</w:t>
      </w:r>
      <w:r w:rsidR="00E13E3C">
        <w:rPr>
          <w:rFonts w:hint="eastAsia"/>
        </w:rPr>
        <w:t>CakePHP</w:t>
      </w:r>
      <w:r w:rsidR="00E13E3C">
        <w:rPr>
          <w:rFonts w:hint="eastAsia"/>
        </w:rPr>
        <w:t>を利用する。</w:t>
      </w:r>
      <w:r w:rsidR="007F1D64">
        <w:rPr>
          <w:rFonts w:hint="eastAsia"/>
        </w:rPr>
        <w:t>PHPUnit</w:t>
      </w:r>
      <w:r w:rsidR="007F1D64">
        <w:rPr>
          <w:rFonts w:hint="eastAsia"/>
        </w:rPr>
        <w:t>を用いたテストができ、ユニットテストを実装できる。</w:t>
      </w:r>
      <w:r>
        <w:rPr>
          <w:rFonts w:hint="eastAsia"/>
        </w:rPr>
        <w:t>現在も開発が進められて</w:t>
      </w:r>
      <w:r w:rsidR="00E13E3C">
        <w:rPr>
          <w:rFonts w:hint="eastAsia"/>
        </w:rPr>
        <w:t>おり、</w:t>
      </w:r>
      <w:r w:rsidR="00766E60">
        <w:rPr>
          <w:rFonts w:hint="eastAsia"/>
        </w:rPr>
        <w:t>公式ホームページ</w:t>
      </w:r>
      <w:r w:rsidR="00E13E3C">
        <w:rPr>
          <w:rFonts w:hint="eastAsia"/>
        </w:rPr>
        <w:t>には日本語ページもある。</w:t>
      </w:r>
    </w:p>
    <w:p w:rsidR="00EA1F5D" w:rsidRDefault="00EA1F5D" w:rsidP="00EA1F5D">
      <w:pPr>
        <w:ind w:leftChars="100" w:left="210"/>
      </w:pPr>
    </w:p>
    <w:p w:rsidR="005C6373" w:rsidRPr="005C6373" w:rsidRDefault="004B50AC" w:rsidP="00C64397">
      <w:pPr>
        <w:pStyle w:val="ab"/>
        <w:numPr>
          <w:ilvl w:val="0"/>
          <w:numId w:val="19"/>
        </w:numPr>
        <w:ind w:leftChars="0"/>
      </w:pPr>
      <w:bookmarkStart w:id="135" w:name="_Toc414018851"/>
      <w:bookmarkStart w:id="136" w:name="_Toc414021917"/>
      <w:r w:rsidRPr="00C8222A">
        <w:rPr>
          <w:rFonts w:hint="eastAsia"/>
        </w:rPr>
        <w:t>メンテナンス</w:t>
      </w:r>
      <w:bookmarkEnd w:id="135"/>
      <w:bookmarkEnd w:id="136"/>
    </w:p>
    <w:p w:rsidR="00781A34" w:rsidRDefault="005C6373" w:rsidP="005C6373">
      <w:pPr>
        <w:pStyle w:val="ab"/>
        <w:numPr>
          <w:ilvl w:val="0"/>
          <w:numId w:val="12"/>
        </w:numPr>
        <w:ind w:leftChars="0"/>
      </w:pPr>
      <w:r>
        <w:rPr>
          <w:rFonts w:hint="eastAsia"/>
        </w:rPr>
        <w:t>CI</w:t>
      </w:r>
      <w:r>
        <w:rPr>
          <w:rFonts w:hint="eastAsia"/>
        </w:rPr>
        <w:t>ツールによる継続的インテグレーション</w:t>
      </w:r>
    </w:p>
    <w:p w:rsidR="00EA1F5D" w:rsidRDefault="001E52EA" w:rsidP="00EE0BDD">
      <w:pPr>
        <w:ind w:leftChars="400" w:left="840" w:firstLineChars="100" w:firstLine="210"/>
      </w:pPr>
      <w:r>
        <w:rPr>
          <w:rFonts w:hint="eastAsia"/>
        </w:rPr>
        <w:t>NC2</w:t>
      </w:r>
      <w:r>
        <w:rPr>
          <w:rFonts w:hint="eastAsia"/>
        </w:rPr>
        <w:t>はプログラム改修の度に</w:t>
      </w:r>
      <w:r>
        <w:rPr>
          <w:rFonts w:hint="eastAsia"/>
        </w:rPr>
        <w:t>Web</w:t>
      </w:r>
      <w:r>
        <w:rPr>
          <w:rFonts w:hint="eastAsia"/>
        </w:rPr>
        <w:t>ブラウザからテストケースを一つ一つ消化する必要があったため、その度に人員が必要となっていた。改修の規模が大きい程、テストの準備、消化は大掛かりとなる。</w:t>
      </w:r>
    </w:p>
    <w:p w:rsidR="001E52EA" w:rsidRPr="00781A34" w:rsidRDefault="001E52EA" w:rsidP="00EE0BDD">
      <w:pPr>
        <w:ind w:leftChars="400" w:left="840" w:firstLineChars="100" w:firstLine="210"/>
      </w:pPr>
      <w:r>
        <w:rPr>
          <w:rFonts w:hint="eastAsia"/>
        </w:rPr>
        <w:t>NC3</w:t>
      </w:r>
      <w:r>
        <w:rPr>
          <w:rFonts w:hint="eastAsia"/>
        </w:rPr>
        <w:t>では</w:t>
      </w:r>
      <w:r>
        <w:rPr>
          <w:rFonts w:hint="eastAsia"/>
        </w:rPr>
        <w:t>PHPUnit</w:t>
      </w:r>
      <w:r>
        <w:rPr>
          <w:rFonts w:hint="eastAsia"/>
        </w:rPr>
        <w:t>によるテストを採用し、そのテストは</w:t>
      </w:r>
      <w:r>
        <w:rPr>
          <w:rFonts w:hint="eastAsia"/>
        </w:rPr>
        <w:t>GitHub</w:t>
      </w:r>
      <w:r>
        <w:rPr>
          <w:rFonts w:hint="eastAsia"/>
        </w:rPr>
        <w:t>上にある</w:t>
      </w:r>
      <w:r>
        <w:rPr>
          <w:rFonts w:hint="eastAsia"/>
        </w:rPr>
        <w:t>NC3</w:t>
      </w:r>
      <w:r>
        <w:rPr>
          <w:rFonts w:hint="eastAsia"/>
        </w:rPr>
        <w:t>のソースに変更が加わる度</w:t>
      </w:r>
      <w:r w:rsidR="00747BFF">
        <w:rPr>
          <w:rFonts w:hint="eastAsia"/>
        </w:rPr>
        <w:t>、</w:t>
      </w:r>
      <w:r>
        <w:rPr>
          <w:rFonts w:hint="eastAsia"/>
        </w:rPr>
        <w:t>実行される。これは</w:t>
      </w:r>
      <w:r>
        <w:rPr>
          <w:rFonts w:hint="eastAsia"/>
        </w:rPr>
        <w:t>TravisCI</w:t>
      </w:r>
      <w:r>
        <w:rPr>
          <w:rFonts w:hint="eastAsia"/>
        </w:rPr>
        <w:t>によってビルドを監視し、継続的にテスト実行を行うためである。このビルドの際には、</w:t>
      </w:r>
      <w:r>
        <w:rPr>
          <w:rFonts w:hint="eastAsia"/>
        </w:rPr>
        <w:t>PHPUnit</w:t>
      </w:r>
      <w:r>
        <w:rPr>
          <w:rFonts w:hint="eastAsia"/>
        </w:rPr>
        <w:t>だけでなく、</w:t>
      </w:r>
      <w:r w:rsidR="00D1307B">
        <w:rPr>
          <w:rFonts w:hint="eastAsia"/>
        </w:rPr>
        <w:t>PHP_</w:t>
      </w:r>
      <w:r>
        <w:rPr>
          <w:rFonts w:hint="eastAsia"/>
        </w:rPr>
        <w:t>C</w:t>
      </w:r>
      <w:r>
        <w:t>o</w:t>
      </w:r>
      <w:r>
        <w:rPr>
          <w:rFonts w:hint="eastAsia"/>
        </w:rPr>
        <w:t>deSniffer</w:t>
      </w:r>
      <w:r>
        <w:rPr>
          <w:rFonts w:hint="eastAsia"/>
        </w:rPr>
        <w:t>による</w:t>
      </w:r>
      <w:r w:rsidR="00984D5F">
        <w:rPr>
          <w:rFonts w:hint="eastAsia"/>
        </w:rPr>
        <w:t>コーディング規約違反の検出等も実行される。</w:t>
      </w:r>
    </w:p>
    <w:p w:rsidR="00934507" w:rsidRDefault="00A81A81">
      <w:pPr>
        <w:ind w:leftChars="400" w:left="840"/>
        <w:pPrChange w:id="137" w:author="hokada" w:date="2014-12-01T15:04:00Z">
          <w:pPr/>
        </w:pPrChange>
      </w:pPr>
      <w:r>
        <w:rPr>
          <w:rFonts w:hint="eastAsia"/>
        </w:rPr>
        <w:t xml:space="preserve">　また、</w:t>
      </w:r>
      <w:r>
        <w:rPr>
          <w:rFonts w:hint="eastAsia"/>
        </w:rPr>
        <w:t>NC3</w:t>
      </w:r>
      <w:r>
        <w:rPr>
          <w:rFonts w:hint="eastAsia"/>
        </w:rPr>
        <w:t>の動作環境である</w:t>
      </w:r>
      <w:r>
        <w:rPr>
          <w:rFonts w:hint="eastAsia"/>
        </w:rPr>
        <w:t>Vagrant</w:t>
      </w:r>
      <w:r>
        <w:rPr>
          <w:rFonts w:hint="eastAsia"/>
        </w:rPr>
        <w:t>、</w:t>
      </w:r>
      <w:r>
        <w:rPr>
          <w:rFonts w:hint="eastAsia"/>
        </w:rPr>
        <w:t>VirtualBox</w:t>
      </w:r>
      <w:r>
        <w:rPr>
          <w:rFonts w:hint="eastAsia"/>
        </w:rPr>
        <w:t>、</w:t>
      </w:r>
      <w:r>
        <w:rPr>
          <w:rFonts w:hint="eastAsia"/>
        </w:rPr>
        <w:t>Chef</w:t>
      </w:r>
      <w:r>
        <w:rPr>
          <w:rFonts w:hint="eastAsia"/>
        </w:rPr>
        <w:t>等のテストについて</w:t>
      </w:r>
      <w:r w:rsidR="00525E29">
        <w:rPr>
          <w:rFonts w:hint="eastAsia"/>
        </w:rPr>
        <w:t>は、</w:t>
      </w:r>
      <w:r>
        <w:rPr>
          <w:rFonts w:hint="eastAsia"/>
        </w:rPr>
        <w:t>Jenkins</w:t>
      </w:r>
      <w:r>
        <w:rPr>
          <w:rFonts w:hint="eastAsia"/>
        </w:rPr>
        <w:t>という</w:t>
      </w:r>
      <w:r>
        <w:rPr>
          <w:rFonts w:hint="eastAsia"/>
        </w:rPr>
        <w:t>CI</w:t>
      </w:r>
      <w:r>
        <w:rPr>
          <w:rFonts w:hint="eastAsia"/>
        </w:rPr>
        <w:t>ツールによって行われ、</w:t>
      </w:r>
      <w:r w:rsidR="00FE4F85">
        <w:rPr>
          <w:rFonts w:hint="eastAsia"/>
        </w:rPr>
        <w:t>変更が加わる度にビルドされ、</w:t>
      </w:r>
      <w:r>
        <w:rPr>
          <w:rFonts w:hint="eastAsia"/>
        </w:rPr>
        <w:t>常に監視されている。</w:t>
      </w:r>
    </w:p>
    <w:p w:rsidR="006536FE" w:rsidRPr="00F63FA5" w:rsidRDefault="005123AD" w:rsidP="001378EC">
      <w:pPr>
        <w:widowControl/>
        <w:adjustRightInd/>
        <w:spacing w:line="240" w:lineRule="auto"/>
        <w:jc w:val="left"/>
        <w:textAlignment w:val="auto"/>
      </w:pPr>
      <w:r>
        <w:br w:type="page"/>
      </w:r>
    </w:p>
    <w:p w:rsidR="001531A5" w:rsidRDefault="00241CA1" w:rsidP="001531A5">
      <w:pPr>
        <w:pStyle w:val="30"/>
        <w:ind w:left="793"/>
      </w:pPr>
      <w:bookmarkStart w:id="138" w:name="_Toc414291763"/>
      <w:r>
        <w:rPr>
          <w:rFonts w:hint="eastAsia"/>
        </w:rPr>
        <w:lastRenderedPageBreak/>
        <w:t>NC3</w:t>
      </w:r>
      <w:r>
        <w:rPr>
          <w:rFonts w:hint="eastAsia"/>
        </w:rPr>
        <w:t>利用</w:t>
      </w:r>
      <w:r w:rsidR="004B50AC">
        <w:rPr>
          <w:rFonts w:hint="eastAsia"/>
        </w:rPr>
        <w:t>のメリット</w:t>
      </w:r>
      <w:bookmarkEnd w:id="138"/>
    </w:p>
    <w:p w:rsidR="001531A5" w:rsidRDefault="001531A5" w:rsidP="001531A5">
      <w:r>
        <w:rPr>
          <w:rFonts w:hint="eastAsia"/>
        </w:rPr>
        <w:t xml:space="preserve">　</w:t>
      </w:r>
      <w:r>
        <w:rPr>
          <w:rFonts w:hint="eastAsia"/>
        </w:rPr>
        <w:t>NC3</w:t>
      </w:r>
      <w:r>
        <w:rPr>
          <w:rFonts w:hint="eastAsia"/>
        </w:rPr>
        <w:t>と</w:t>
      </w:r>
      <w:r>
        <w:rPr>
          <w:rFonts w:hint="eastAsia"/>
        </w:rPr>
        <w:t>NC2</w:t>
      </w:r>
      <w:r>
        <w:rPr>
          <w:rFonts w:hint="eastAsia"/>
        </w:rPr>
        <w:t>を比較した場合、</w:t>
      </w:r>
      <w:r>
        <w:rPr>
          <w:rFonts w:hint="eastAsia"/>
        </w:rPr>
        <w:t>NC3</w:t>
      </w:r>
      <w:r w:rsidR="007B76B2">
        <w:rPr>
          <w:rFonts w:hint="eastAsia"/>
        </w:rPr>
        <w:t>を利用することによって得られる</w:t>
      </w:r>
      <w:r w:rsidR="004B50AC">
        <w:rPr>
          <w:rFonts w:hint="eastAsia"/>
        </w:rPr>
        <w:t>メリット</w:t>
      </w:r>
      <w:r w:rsidR="007B76B2">
        <w:rPr>
          <w:rFonts w:hint="eastAsia"/>
        </w:rPr>
        <w:t>を以下</w:t>
      </w:r>
      <w:r>
        <w:rPr>
          <w:rFonts w:hint="eastAsia"/>
        </w:rPr>
        <w:t>に示す。</w:t>
      </w:r>
    </w:p>
    <w:p w:rsidR="001531A5" w:rsidRPr="001531A5" w:rsidRDefault="001531A5" w:rsidP="001531A5"/>
    <w:p w:rsidR="001531A5" w:rsidRPr="00C5018C" w:rsidRDefault="004B50AC" w:rsidP="00C64397">
      <w:pPr>
        <w:pStyle w:val="ab"/>
        <w:numPr>
          <w:ilvl w:val="0"/>
          <w:numId w:val="20"/>
        </w:numPr>
        <w:ind w:leftChars="0"/>
      </w:pPr>
      <w:bookmarkStart w:id="139" w:name="_Toc414018853"/>
      <w:bookmarkStart w:id="140" w:name="_Toc414021919"/>
      <w:r w:rsidRPr="00C5018C">
        <w:rPr>
          <w:rFonts w:hint="eastAsia"/>
        </w:rPr>
        <w:t>サイトデザイン変更の容易性</w:t>
      </w:r>
      <w:bookmarkEnd w:id="139"/>
      <w:bookmarkEnd w:id="140"/>
    </w:p>
    <w:p w:rsidR="009F18CC" w:rsidRDefault="009F18CC" w:rsidP="002261FA">
      <w:pPr>
        <w:ind w:leftChars="200" w:left="420"/>
      </w:pPr>
      <w:r>
        <w:rPr>
          <w:rFonts w:hint="eastAsia"/>
        </w:rPr>
        <w:t xml:space="preserve">　</w:t>
      </w:r>
      <w:r>
        <w:rPr>
          <w:rFonts w:hint="eastAsia"/>
        </w:rPr>
        <w:t>NC2</w:t>
      </w:r>
      <w:r>
        <w:rPr>
          <w:rFonts w:hint="eastAsia"/>
        </w:rPr>
        <w:t>でもデザインのカスタマイズは可能であったが、</w:t>
      </w:r>
      <w:r>
        <w:rPr>
          <w:rFonts w:hint="eastAsia"/>
        </w:rPr>
        <w:t>NC2</w:t>
      </w:r>
      <w:r>
        <w:rPr>
          <w:rFonts w:hint="eastAsia"/>
        </w:rPr>
        <w:t>の構造を理解しなければ難しい</w:t>
      </w:r>
      <w:r w:rsidR="00B711F0">
        <w:rPr>
          <w:rFonts w:hint="eastAsia"/>
        </w:rPr>
        <w:t>ものであった</w:t>
      </w:r>
      <w:r>
        <w:rPr>
          <w:rFonts w:hint="eastAsia"/>
        </w:rPr>
        <w:t>。</w:t>
      </w:r>
      <w:r>
        <w:rPr>
          <w:rFonts w:hint="eastAsia"/>
        </w:rPr>
        <w:t>NC3</w:t>
      </w:r>
      <w:r>
        <w:rPr>
          <w:rFonts w:hint="eastAsia"/>
        </w:rPr>
        <w:t>では画面上で一括してサイト全体のデザインを変更できる。またオリジナルで作成した</w:t>
      </w:r>
      <w:r w:rsidR="007B76B2">
        <w:rPr>
          <w:rFonts w:hint="eastAsia"/>
        </w:rPr>
        <w:t>デザイン</w:t>
      </w:r>
      <w:r>
        <w:rPr>
          <w:rFonts w:hint="eastAsia"/>
        </w:rPr>
        <w:t>をアップロードして全体に反映させることも可能となる。</w:t>
      </w:r>
    </w:p>
    <w:p w:rsidR="00E07E99" w:rsidRDefault="00934507" w:rsidP="00E07E99">
      <w:pPr>
        <w:keepNext/>
      </w:pPr>
      <w:ins w:id="141" w:author="hokada" w:date="2014-12-01T14:06:00Z">
        <w:r>
          <w:rPr>
            <w:noProof/>
          </w:rPr>
          <w:drawing>
            <wp:inline distT="0" distB="0" distL="0" distR="0">
              <wp:extent cx="6188710" cy="1485505"/>
              <wp:effectExtent l="19050" t="0" r="2540" b="0"/>
              <wp:docPr id="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188710" cy="1485505"/>
                      </a:xfrm>
                      <a:prstGeom prst="rect">
                        <a:avLst/>
                      </a:prstGeom>
                      <a:noFill/>
                      <a:ln w="9525">
                        <a:noFill/>
                        <a:miter lim="800000"/>
                        <a:headEnd/>
                        <a:tailEnd/>
                      </a:ln>
                    </pic:spPr>
                  </pic:pic>
                </a:graphicData>
              </a:graphic>
            </wp:inline>
          </w:drawing>
        </w:r>
      </w:ins>
    </w:p>
    <w:p w:rsidR="00C5018C" w:rsidRDefault="00E07E99" w:rsidP="00E07E99">
      <w:pPr>
        <w:pStyle w:val="af2"/>
        <w:jc w:val="center"/>
        <w:rPr>
          <w:u w:val="single"/>
        </w:rPr>
      </w:pPr>
      <w:r>
        <w:rPr>
          <w:rFonts w:hint="eastAsia"/>
        </w:rPr>
        <w:t>図</w:t>
      </w:r>
      <w:r>
        <w:rPr>
          <w:rFonts w:hint="eastAsia"/>
        </w:rPr>
        <w:t xml:space="preserve"> </w:t>
      </w:r>
      <w:fldSimple w:instr=" STYLEREF 1 \s ">
        <w:r w:rsidR="00DF647C">
          <w:rPr>
            <w:noProof/>
          </w:rPr>
          <w:t>2</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3</w:t>
      </w:r>
      <w:r w:rsidR="00DF647C">
        <w:fldChar w:fldCharType="end"/>
      </w:r>
      <w:r w:rsidRPr="00E07E99">
        <w:rPr>
          <w:rFonts w:hint="eastAsia"/>
        </w:rPr>
        <w:t xml:space="preserve">　</w:t>
      </w:r>
      <w:ins w:id="142" w:author="hokada" w:date="2014-12-01T14:07:00Z">
        <w:r w:rsidR="002478E7" w:rsidRPr="002478E7">
          <w:rPr>
            <w:rFonts w:hint="eastAsia"/>
            <w:rPrChange w:id="143" w:author="hokada" w:date="2014-12-01T14:08:00Z">
              <w:rPr>
                <w:rFonts w:hint="eastAsia"/>
                <w:b w:val="0"/>
                <w:bCs w:val="0"/>
                <w:szCs w:val="20"/>
              </w:rPr>
            </w:rPrChange>
          </w:rPr>
          <w:t>デザイン変更の例</w:t>
        </w:r>
      </w:ins>
    </w:p>
    <w:p w:rsidR="001A7B59" w:rsidRPr="001A7B59" w:rsidRDefault="001A7B59" w:rsidP="001A7B59"/>
    <w:p w:rsidR="00912E04" w:rsidRPr="00C5018C" w:rsidRDefault="00912E04" w:rsidP="004703B9">
      <w:pPr>
        <w:pStyle w:val="ab"/>
        <w:numPr>
          <w:ilvl w:val="0"/>
          <w:numId w:val="20"/>
        </w:numPr>
        <w:ind w:leftChars="0"/>
      </w:pPr>
      <w:bookmarkStart w:id="144" w:name="_Toc414008543"/>
      <w:bookmarkStart w:id="145" w:name="_Toc414018854"/>
      <w:bookmarkStart w:id="146" w:name="_Toc414021920"/>
      <w:bookmarkStart w:id="147" w:name="_Toc414287838"/>
      <w:bookmarkStart w:id="148" w:name="_Toc414287888"/>
      <w:bookmarkEnd w:id="144"/>
      <w:bookmarkEnd w:id="145"/>
      <w:bookmarkEnd w:id="146"/>
      <w:bookmarkEnd w:id="147"/>
      <w:bookmarkEnd w:id="148"/>
      <w:r>
        <w:rPr>
          <w:rFonts w:hint="eastAsia"/>
        </w:rPr>
        <w:t>閲覧する媒体に依存しない</w:t>
      </w:r>
    </w:p>
    <w:p w:rsidR="006536FE" w:rsidDel="004250B0" w:rsidRDefault="00912E04" w:rsidP="002261FA">
      <w:pPr>
        <w:ind w:leftChars="100" w:left="210" w:rightChars="100" w:right="210"/>
        <w:rPr>
          <w:del w:id="149" w:author="hokada" w:date="2014-12-01T12:28:00Z"/>
        </w:rPr>
      </w:pPr>
      <w:r>
        <w:rPr>
          <w:rFonts w:hint="eastAsia"/>
        </w:rPr>
        <w:t xml:space="preserve">　</w:t>
      </w:r>
    </w:p>
    <w:p w:rsidR="004240A9" w:rsidRDefault="006536FE" w:rsidP="002261FA">
      <w:pPr>
        <w:ind w:leftChars="200" w:left="420"/>
      </w:pPr>
      <w:del w:id="150" w:author="hokada" w:date="2014-12-01T14:08:00Z">
        <w:r w:rsidDel="00BF2075">
          <w:br w:type="page"/>
        </w:r>
      </w:del>
      <w:r w:rsidR="00913EE5">
        <w:rPr>
          <w:rFonts w:hint="eastAsia"/>
        </w:rPr>
        <w:t>NC3</w:t>
      </w:r>
      <w:r w:rsidR="00913EE5">
        <w:rPr>
          <w:rFonts w:hint="eastAsia"/>
        </w:rPr>
        <w:t>はレスポンシブデザインを取り入れている</w:t>
      </w:r>
      <w:r w:rsidR="004240A9">
        <w:rPr>
          <w:rFonts w:hint="eastAsia"/>
        </w:rPr>
        <w:t>ため、</w:t>
      </w:r>
      <w:r w:rsidR="00FE1F8E">
        <w:rPr>
          <w:rFonts w:hint="eastAsia"/>
        </w:rPr>
        <w:t>画面の横スクロールは発生せず、</w:t>
      </w:r>
      <w:r w:rsidR="004240A9">
        <w:rPr>
          <w:rFonts w:hint="eastAsia"/>
        </w:rPr>
        <w:t>どのような</w:t>
      </w:r>
      <w:r w:rsidR="004240A9">
        <w:rPr>
          <w:rFonts w:hint="eastAsia"/>
        </w:rPr>
        <w:t>Web</w:t>
      </w:r>
      <w:r w:rsidR="004240A9">
        <w:rPr>
          <w:rFonts w:hint="eastAsia"/>
        </w:rPr>
        <w:t>ブラウザのサイズにも対応し、表示することができる。</w:t>
      </w:r>
    </w:p>
    <w:p w:rsidR="001531A5" w:rsidRDefault="00A317A3" w:rsidP="002261FA">
      <w:pPr>
        <w:ind w:leftChars="200" w:left="420" w:firstLineChars="100" w:firstLine="210"/>
        <w:rPr>
          <w:ins w:id="151" w:author="hokada" w:date="2014-12-01T17:39:00Z"/>
        </w:rPr>
      </w:pPr>
      <w:r>
        <w:rPr>
          <w:rFonts w:hint="eastAsia"/>
        </w:rPr>
        <w:t>また、</w:t>
      </w:r>
      <w:r w:rsidR="00913EE5">
        <w:rPr>
          <w:rFonts w:hint="eastAsia"/>
        </w:rPr>
        <w:t>閲覧する媒体が</w:t>
      </w:r>
      <w:r w:rsidR="00913EE5">
        <w:rPr>
          <w:rFonts w:hint="eastAsia"/>
        </w:rPr>
        <w:t>PC</w:t>
      </w:r>
      <w:r w:rsidR="00913EE5">
        <w:rPr>
          <w:rFonts w:hint="eastAsia"/>
        </w:rPr>
        <w:t>であろうとタブレットであろうと</w:t>
      </w:r>
      <w:r w:rsidR="00763C94">
        <w:rPr>
          <w:rFonts w:hint="eastAsia"/>
        </w:rPr>
        <w:t>スマホ</w:t>
      </w:r>
      <w:r w:rsidR="00913EE5">
        <w:rPr>
          <w:rFonts w:hint="eastAsia"/>
        </w:rPr>
        <w:t>であろうと決して画面構成が崩れることなく、閲覧</w:t>
      </w:r>
      <w:r w:rsidR="00697DE2">
        <w:rPr>
          <w:rFonts w:hint="eastAsia"/>
        </w:rPr>
        <w:t>・</w:t>
      </w:r>
      <w:r w:rsidR="00913EE5">
        <w:rPr>
          <w:rFonts w:hint="eastAsia"/>
        </w:rPr>
        <w:t>操作することができる。</w:t>
      </w:r>
    </w:p>
    <w:p w:rsidR="00934507" w:rsidRDefault="00934507">
      <w:pPr>
        <w:pPrChange w:id="152" w:author="hokada" w:date="2014-12-01T12:28:00Z">
          <w:pPr>
            <w:widowControl/>
            <w:adjustRightInd/>
            <w:spacing w:line="240" w:lineRule="auto"/>
            <w:jc w:val="left"/>
            <w:textAlignment w:val="auto"/>
          </w:pPr>
        </w:pPrChange>
      </w:pPr>
    </w:p>
    <w:p w:rsidR="004B50AC" w:rsidRPr="00C5018C" w:rsidRDefault="007E7715" w:rsidP="004703B9">
      <w:pPr>
        <w:pStyle w:val="ab"/>
        <w:numPr>
          <w:ilvl w:val="0"/>
          <w:numId w:val="20"/>
        </w:numPr>
        <w:ind w:leftChars="0"/>
      </w:pPr>
      <w:bookmarkStart w:id="153" w:name="_Toc414018856"/>
      <w:bookmarkStart w:id="154" w:name="_Toc414021922"/>
      <w:r w:rsidRPr="00C5018C">
        <w:rPr>
          <w:rFonts w:hint="eastAsia"/>
        </w:rPr>
        <w:t>セキュリティ対策</w:t>
      </w:r>
      <w:bookmarkEnd w:id="153"/>
      <w:bookmarkEnd w:id="154"/>
    </w:p>
    <w:p w:rsidR="0090225E" w:rsidRDefault="00C5018C" w:rsidP="002261FA">
      <w:pPr>
        <w:ind w:leftChars="200" w:left="420" w:firstLineChars="100" w:firstLine="210"/>
      </w:pPr>
      <w:r w:rsidRPr="00C5018C">
        <w:rPr>
          <w:rFonts w:hint="eastAsia"/>
        </w:rPr>
        <w:t>NC3</w:t>
      </w:r>
      <w:r w:rsidRPr="00C5018C">
        <w:rPr>
          <w:rFonts w:hint="eastAsia"/>
        </w:rPr>
        <w:t>は</w:t>
      </w:r>
      <w:r w:rsidR="007E7715" w:rsidRPr="00C5018C">
        <w:rPr>
          <w:rFonts w:hint="eastAsia"/>
        </w:rPr>
        <w:t>REST</w:t>
      </w:r>
      <w:r w:rsidRPr="00C5018C">
        <w:rPr>
          <w:rFonts w:hint="eastAsia"/>
        </w:rPr>
        <w:t>を意識した設計に</w:t>
      </w:r>
      <w:r>
        <w:rPr>
          <w:rFonts w:hint="eastAsia"/>
        </w:rPr>
        <w:t>より、セッションをシステムに保持しないような作りにな</w:t>
      </w:r>
      <w:r w:rsidR="002D6C0C">
        <w:rPr>
          <w:rFonts w:hint="eastAsia"/>
        </w:rPr>
        <w:t>る。</w:t>
      </w:r>
      <w:r w:rsidR="00C036BB">
        <w:rPr>
          <w:rFonts w:hint="eastAsia"/>
        </w:rPr>
        <w:t>（必要なデータのみ保持）</w:t>
      </w:r>
    </w:p>
    <w:p w:rsidR="007E7715" w:rsidRPr="00C5018C" w:rsidRDefault="002D6C0C" w:rsidP="002261FA">
      <w:pPr>
        <w:ind w:leftChars="200" w:left="420" w:firstLineChars="100" w:firstLine="210"/>
      </w:pPr>
      <w:r>
        <w:rPr>
          <w:rFonts w:hint="eastAsia"/>
        </w:rPr>
        <w:t>これによって、クロスサイトスクリプティング（</w:t>
      </w:r>
      <w:r>
        <w:rPr>
          <w:rFonts w:hint="eastAsia"/>
        </w:rPr>
        <w:t>XSS</w:t>
      </w:r>
      <w:r>
        <w:rPr>
          <w:rFonts w:hint="eastAsia"/>
        </w:rPr>
        <w:t>）</w:t>
      </w:r>
      <w:r w:rsidR="0090225E">
        <w:rPr>
          <w:rFonts w:hint="eastAsia"/>
        </w:rPr>
        <w:t>による</w:t>
      </w:r>
      <w:r>
        <w:rPr>
          <w:rFonts w:hint="eastAsia"/>
        </w:rPr>
        <w:t>、セッションハイジャックや個人情報の不正搾取等の実行から守ることができる。</w:t>
      </w:r>
    </w:p>
    <w:p w:rsidR="004B50AC" w:rsidRDefault="004B50AC" w:rsidP="004240A9">
      <w:pPr>
        <w:ind w:firstLineChars="100" w:firstLine="210"/>
      </w:pPr>
    </w:p>
    <w:p w:rsidR="009471A2" w:rsidRDefault="009471A2" w:rsidP="009471A2">
      <w:pPr>
        <w:ind w:firstLineChars="100" w:firstLine="210"/>
      </w:pPr>
      <w:r>
        <w:rPr>
          <w:rFonts w:hint="eastAsia"/>
        </w:rPr>
        <w:t>今後の開発になるが、</w:t>
      </w:r>
      <w:r>
        <w:rPr>
          <w:rFonts w:hint="eastAsia"/>
        </w:rPr>
        <w:t>NC2</w:t>
      </w:r>
      <w:r>
        <w:rPr>
          <w:rFonts w:hint="eastAsia"/>
        </w:rPr>
        <w:t>から</w:t>
      </w:r>
      <w:r>
        <w:rPr>
          <w:rFonts w:hint="eastAsia"/>
        </w:rPr>
        <w:t>NC3</w:t>
      </w:r>
      <w:r>
        <w:rPr>
          <w:rFonts w:hint="eastAsia"/>
        </w:rPr>
        <w:t>に移行するためのツールが準備される予定である。</w:t>
      </w:r>
      <w:r>
        <w:rPr>
          <w:rFonts w:hint="eastAsia"/>
        </w:rPr>
        <w:t>NC2</w:t>
      </w:r>
      <w:r>
        <w:rPr>
          <w:rFonts w:hint="eastAsia"/>
        </w:rPr>
        <w:t>を利用している場合は、上記①～③のメリットを活かすためにも移行を計画するべきである。</w:t>
      </w:r>
    </w:p>
    <w:p w:rsidR="009471A2" w:rsidRPr="004B50AC" w:rsidRDefault="009471A2" w:rsidP="004240A9">
      <w:pPr>
        <w:ind w:firstLineChars="100" w:firstLine="210"/>
      </w:pPr>
    </w:p>
    <w:p w:rsidR="00322DEF" w:rsidRDefault="00322DEF">
      <w:pPr>
        <w:widowControl/>
        <w:adjustRightInd/>
        <w:spacing w:line="240" w:lineRule="auto"/>
        <w:jc w:val="left"/>
        <w:textAlignment w:val="auto"/>
      </w:pPr>
      <w:r>
        <w:br w:type="page"/>
      </w:r>
    </w:p>
    <w:p w:rsidR="00643277" w:rsidDel="003801D5" w:rsidRDefault="00934507" w:rsidP="00D1307B">
      <w:pPr>
        <w:pStyle w:val="30"/>
        <w:rPr>
          <w:del w:id="155" w:author="hokada" w:date="2014-12-01T14:54:00Z"/>
          <w:u w:val="single"/>
        </w:rPr>
      </w:pPr>
      <w:ins w:id="156" w:author="hokada" w:date="2014-12-01T14:12:00Z">
        <w:del w:id="157" w:author="hokada" w:date="2014-12-01T14:26:00Z">
          <w:r>
            <w:rPr>
              <w:noProof/>
            </w:rPr>
            <w:lastRenderedPageBreak/>
            <w:drawing>
              <wp:inline distT="0" distB="0" distL="0" distR="0">
                <wp:extent cx="5813125" cy="3071004"/>
                <wp:effectExtent l="19050" t="0" r="0" b="0"/>
                <wp:docPr id="17"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tretch>
                          <a:fillRect/>
                        </a:stretch>
                      </pic:blipFill>
                      <pic:spPr bwMode="auto">
                        <a:xfrm>
                          <a:off x="0" y="0"/>
                          <a:ext cx="5813125" cy="3071004"/>
                        </a:xfrm>
                        <a:prstGeom prst="rect">
                          <a:avLst/>
                        </a:prstGeom>
                        <a:noFill/>
                        <a:ln w="9525">
                          <a:noFill/>
                          <a:miter lim="800000"/>
                          <a:headEnd/>
                          <a:tailEnd/>
                        </a:ln>
                      </pic:spPr>
                    </pic:pic>
                  </a:graphicData>
                </a:graphic>
              </wp:inline>
            </w:drawing>
          </w:r>
        </w:del>
      </w:ins>
      <w:bookmarkStart w:id="158" w:name="_Toc414008546"/>
      <w:bookmarkStart w:id="159" w:name="_Toc414018857"/>
      <w:bookmarkStart w:id="160" w:name="_Toc414021923"/>
      <w:bookmarkStart w:id="161" w:name="_Toc414287841"/>
      <w:bookmarkStart w:id="162" w:name="_Toc414287891"/>
      <w:bookmarkStart w:id="163" w:name="_Toc414288279"/>
      <w:bookmarkStart w:id="164" w:name="_Toc414288358"/>
      <w:bookmarkStart w:id="165" w:name="_Toc414288437"/>
      <w:bookmarkStart w:id="166" w:name="_Toc414288941"/>
      <w:bookmarkStart w:id="167" w:name="_Toc414291386"/>
      <w:bookmarkStart w:id="168" w:name="_Toc414291429"/>
      <w:bookmarkStart w:id="169" w:name="_Toc414291468"/>
      <w:bookmarkStart w:id="170" w:name="_Toc414291507"/>
      <w:bookmarkStart w:id="171" w:name="_Toc414291546"/>
      <w:bookmarkStart w:id="172" w:name="_Toc414291584"/>
      <w:bookmarkStart w:id="173" w:name="_Toc414291624"/>
      <w:bookmarkStart w:id="174" w:name="_Toc41429176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1531A5" w:rsidRPr="001531A5" w:rsidDel="001A5E22" w:rsidRDefault="001531A5" w:rsidP="00D1307B">
      <w:pPr>
        <w:pStyle w:val="30"/>
        <w:rPr>
          <w:del w:id="175" w:author="hokada" w:date="2014-12-01T14:09:00Z"/>
        </w:rPr>
      </w:pPr>
      <w:bookmarkStart w:id="176" w:name="_Toc414008547"/>
      <w:bookmarkStart w:id="177" w:name="_Toc414018858"/>
      <w:bookmarkStart w:id="178" w:name="_Toc414021924"/>
      <w:bookmarkStart w:id="179" w:name="_Toc414287842"/>
      <w:bookmarkStart w:id="180" w:name="_Toc414287892"/>
      <w:bookmarkStart w:id="181" w:name="_Toc414288280"/>
      <w:bookmarkStart w:id="182" w:name="_Toc414288359"/>
      <w:bookmarkStart w:id="183" w:name="_Toc414288438"/>
      <w:bookmarkStart w:id="184" w:name="_Toc414288942"/>
      <w:bookmarkStart w:id="185" w:name="_Toc414291387"/>
      <w:bookmarkStart w:id="186" w:name="_Toc414291430"/>
      <w:bookmarkStart w:id="187" w:name="_Toc414291469"/>
      <w:bookmarkStart w:id="188" w:name="_Toc414291508"/>
      <w:bookmarkStart w:id="189" w:name="_Toc414291547"/>
      <w:bookmarkStart w:id="190" w:name="_Toc414291585"/>
      <w:bookmarkStart w:id="191" w:name="_Toc414291625"/>
      <w:bookmarkStart w:id="192" w:name="_Toc41429176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3469A7" w:rsidRDefault="00FB014C" w:rsidP="00D1307B">
      <w:pPr>
        <w:pStyle w:val="30"/>
      </w:pPr>
      <w:bookmarkStart w:id="193" w:name="_Toc414291766"/>
      <w:r>
        <w:rPr>
          <w:rFonts w:hint="eastAsia"/>
        </w:rPr>
        <w:t>開発に利用するサービス／ソフトウェア</w:t>
      </w:r>
      <w:bookmarkEnd w:id="193"/>
    </w:p>
    <w:p w:rsidR="0017480C" w:rsidRDefault="0017480C" w:rsidP="0017480C">
      <w:r>
        <w:rPr>
          <w:rFonts w:hint="eastAsia"/>
        </w:rPr>
        <w:t xml:space="preserve">　</w:t>
      </w:r>
      <w:r>
        <w:rPr>
          <w:rFonts w:hint="eastAsia"/>
        </w:rPr>
        <w:t>NC3</w:t>
      </w:r>
      <w:del w:id="194" w:author="hokada" w:date="2014-12-01T15:00:00Z">
        <w:r w:rsidR="00480C4E" w:rsidDel="00AE75E1">
          <w:rPr>
            <w:rFonts w:hint="eastAsia"/>
          </w:rPr>
          <w:delText>の</w:delText>
        </w:r>
      </w:del>
      <w:ins w:id="195" w:author="hokada" w:date="2014-12-01T15:00:00Z">
        <w:r w:rsidR="00AE75E1">
          <w:rPr>
            <w:rFonts w:hint="eastAsia"/>
          </w:rPr>
          <w:t>を</w:t>
        </w:r>
      </w:ins>
      <w:r>
        <w:rPr>
          <w:rFonts w:hint="eastAsia"/>
        </w:rPr>
        <w:t>開発</w:t>
      </w:r>
      <w:del w:id="196" w:author="hokada" w:date="2014-12-01T15:00:00Z">
        <w:r w:rsidDel="00AE75E1">
          <w:rPr>
            <w:rFonts w:hint="eastAsia"/>
          </w:rPr>
          <w:delText>で利用する</w:delText>
        </w:r>
      </w:del>
      <w:ins w:id="197" w:author="hokada" w:date="2014-12-01T15:00:00Z">
        <w:r w:rsidR="00AE75E1">
          <w:rPr>
            <w:rFonts w:hint="eastAsia"/>
          </w:rPr>
          <w:t>に</w:t>
        </w:r>
      </w:ins>
      <w:r w:rsidR="004F7E15">
        <w:rPr>
          <w:rFonts w:hint="eastAsia"/>
        </w:rPr>
        <w:t>利用するサービスや</w:t>
      </w:r>
      <w:r>
        <w:rPr>
          <w:rFonts w:hint="eastAsia"/>
        </w:rPr>
        <w:t>ソフトウェアの機能概要を以下</w:t>
      </w:r>
      <w:r w:rsidR="005B23C4">
        <w:rPr>
          <w:rFonts w:hint="eastAsia"/>
        </w:rPr>
        <w:t>に</w:t>
      </w:r>
      <w:r>
        <w:rPr>
          <w:rFonts w:hint="eastAsia"/>
        </w:rPr>
        <w:t>示す。</w:t>
      </w:r>
    </w:p>
    <w:p w:rsidR="0017480C" w:rsidRPr="0017480C" w:rsidRDefault="0017480C" w:rsidP="0017480C"/>
    <w:p w:rsidR="0017480C" w:rsidRPr="0017480C" w:rsidRDefault="004050E5" w:rsidP="0017480C">
      <w:pPr>
        <w:pStyle w:val="af2"/>
        <w:keepNext/>
        <w:jc w:val="center"/>
        <w:rPr>
          <w:u w:val="single"/>
        </w:rPr>
      </w:pPr>
      <w:r>
        <w:rPr>
          <w:rFonts w:hint="eastAsia"/>
        </w:rPr>
        <w:t>表</w:t>
      </w:r>
      <w:r>
        <w:rPr>
          <w:rFonts w:hint="eastAsia"/>
        </w:rPr>
        <w:t xml:space="preserve"> </w:t>
      </w:r>
      <w:fldSimple w:instr=" STYLEREF 1 \s ">
        <w:r w:rsidR="00AA1FC9">
          <w:rPr>
            <w:noProof/>
          </w:rPr>
          <w:t>2</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1</w:t>
      </w:r>
      <w:r w:rsidR="002478E7">
        <w:fldChar w:fldCharType="end"/>
      </w:r>
      <w:r w:rsidR="001D3C37" w:rsidRPr="004050E5">
        <w:rPr>
          <w:rFonts w:hint="eastAsia"/>
        </w:rPr>
        <w:t xml:space="preserve">　</w:t>
      </w:r>
      <w:r w:rsidR="0017480C" w:rsidRPr="004050E5">
        <w:rPr>
          <w:rFonts w:hint="eastAsia"/>
        </w:rPr>
        <w:t>利用するソフトウェアの機能概要</w:t>
      </w:r>
      <w:r w:rsidR="00FA4ACD">
        <w:rPr>
          <w:rFonts w:hint="eastAsia"/>
        </w:rPr>
        <w:t>１</w:t>
      </w:r>
    </w:p>
    <w:tbl>
      <w:tblPr>
        <w:tblStyle w:val="af1"/>
        <w:tblW w:w="11062" w:type="dxa"/>
        <w:jc w:val="center"/>
        <w:tblInd w:w="305" w:type="dxa"/>
        <w:tblLook w:val="04A0"/>
      </w:tblPr>
      <w:tblGrid>
        <w:gridCol w:w="450"/>
        <w:gridCol w:w="582"/>
        <w:gridCol w:w="582"/>
        <w:gridCol w:w="3155"/>
        <w:gridCol w:w="6293"/>
      </w:tblGrid>
      <w:tr w:rsidR="00BB197B" w:rsidTr="00692DEA">
        <w:trPr>
          <w:cantSplit/>
          <w:trHeight w:val="1134"/>
          <w:jc w:val="center"/>
        </w:trPr>
        <w:tc>
          <w:tcPr>
            <w:tcW w:w="450" w:type="dxa"/>
            <w:shd w:val="clear" w:color="auto" w:fill="DAEEF3" w:themeFill="accent5" w:themeFillTint="33"/>
            <w:vAlign w:val="center"/>
          </w:tcPr>
          <w:p w:rsidR="00BB197B" w:rsidRDefault="00BB197B" w:rsidP="00BB197B">
            <w:pPr>
              <w:jc w:val="center"/>
            </w:pPr>
            <w:r>
              <w:rPr>
                <w:rFonts w:hint="eastAsia"/>
              </w:rPr>
              <w:t>項番</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大分類</w:t>
            </w:r>
          </w:p>
        </w:tc>
        <w:tc>
          <w:tcPr>
            <w:tcW w:w="582" w:type="dxa"/>
            <w:shd w:val="clear" w:color="auto" w:fill="DAEEF3" w:themeFill="accent5" w:themeFillTint="33"/>
            <w:textDirection w:val="tbRlV"/>
            <w:vAlign w:val="center"/>
          </w:tcPr>
          <w:p w:rsidR="00BB197B" w:rsidRDefault="00BB197B" w:rsidP="00BB197B">
            <w:pPr>
              <w:ind w:left="113" w:right="113"/>
              <w:jc w:val="center"/>
            </w:pPr>
            <w:r>
              <w:rPr>
                <w:rFonts w:hint="eastAsia"/>
              </w:rPr>
              <w:t>小分類</w:t>
            </w:r>
          </w:p>
        </w:tc>
        <w:tc>
          <w:tcPr>
            <w:tcW w:w="3155" w:type="dxa"/>
            <w:shd w:val="clear" w:color="auto" w:fill="DAEEF3" w:themeFill="accent5" w:themeFillTint="33"/>
            <w:vAlign w:val="center"/>
          </w:tcPr>
          <w:p w:rsidR="00BB197B" w:rsidRDefault="000F3DC8" w:rsidP="001A77F8">
            <w:pPr>
              <w:jc w:val="center"/>
            </w:pPr>
            <w:r>
              <w:rPr>
                <w:rFonts w:hint="eastAsia"/>
              </w:rPr>
              <w:t>ソフトウェア</w:t>
            </w:r>
            <w:r w:rsidR="00BB197B">
              <w:rPr>
                <w:rFonts w:hint="eastAsia"/>
              </w:rPr>
              <w:t>名</w:t>
            </w:r>
          </w:p>
          <w:p w:rsidR="00066C0F" w:rsidRDefault="00066C0F" w:rsidP="001A77F8">
            <w:pPr>
              <w:jc w:val="center"/>
            </w:pPr>
            <w:r>
              <w:rPr>
                <w:rFonts w:hint="eastAsia"/>
              </w:rPr>
              <w:t>（バージョン）</w:t>
            </w:r>
          </w:p>
        </w:tc>
        <w:tc>
          <w:tcPr>
            <w:tcW w:w="6293" w:type="dxa"/>
            <w:shd w:val="clear" w:color="auto" w:fill="DAEEF3" w:themeFill="accent5" w:themeFillTint="33"/>
            <w:vAlign w:val="center"/>
          </w:tcPr>
          <w:p w:rsidR="00BB197B" w:rsidRDefault="00BB197B" w:rsidP="001A77F8">
            <w:pPr>
              <w:jc w:val="center"/>
            </w:pPr>
            <w:r>
              <w:rPr>
                <w:rFonts w:hint="eastAsia"/>
              </w:rPr>
              <w:t>概要</w:t>
            </w:r>
          </w:p>
        </w:tc>
      </w:tr>
      <w:tr w:rsidR="00BB197B" w:rsidTr="00692DEA">
        <w:trPr>
          <w:jc w:val="center"/>
        </w:trPr>
        <w:tc>
          <w:tcPr>
            <w:tcW w:w="450" w:type="dxa"/>
            <w:vAlign w:val="center"/>
          </w:tcPr>
          <w:p w:rsidR="00BB197B" w:rsidRDefault="00BB197B" w:rsidP="00BB197B">
            <w:pPr>
              <w:jc w:val="center"/>
            </w:pPr>
            <w:r>
              <w:rPr>
                <w:rFonts w:hint="eastAsia"/>
              </w:rPr>
              <w:t>1</w:t>
            </w:r>
          </w:p>
        </w:tc>
        <w:tc>
          <w:tcPr>
            <w:tcW w:w="582" w:type="dxa"/>
            <w:vMerge w:val="restart"/>
            <w:textDirection w:val="tbRlV"/>
            <w:vAlign w:val="center"/>
          </w:tcPr>
          <w:p w:rsidR="00BB197B" w:rsidRDefault="00BB197B" w:rsidP="00BB197B">
            <w:pPr>
              <w:ind w:left="113" w:right="113"/>
              <w:jc w:val="center"/>
            </w:pPr>
            <w:r>
              <w:rPr>
                <w:rFonts w:hint="eastAsia"/>
              </w:rPr>
              <w:t>インフラ系</w:t>
            </w:r>
          </w:p>
        </w:tc>
        <w:tc>
          <w:tcPr>
            <w:tcW w:w="582" w:type="dxa"/>
            <w:vMerge w:val="restart"/>
            <w:textDirection w:val="tbRlV"/>
            <w:vAlign w:val="center"/>
          </w:tcPr>
          <w:p w:rsidR="00BB197B" w:rsidRDefault="00BB197B" w:rsidP="00BB197B">
            <w:pPr>
              <w:ind w:left="113" w:right="113"/>
              <w:jc w:val="center"/>
            </w:pPr>
            <w:r>
              <w:rPr>
                <w:rFonts w:hint="eastAsia"/>
              </w:rPr>
              <w:t>仮想マシン</w:t>
            </w:r>
          </w:p>
        </w:tc>
        <w:tc>
          <w:tcPr>
            <w:tcW w:w="3155" w:type="dxa"/>
          </w:tcPr>
          <w:p w:rsidR="00BB197B" w:rsidRDefault="00BB197B" w:rsidP="00EE1462">
            <w:pPr>
              <w:jc w:val="left"/>
            </w:pPr>
            <w:r>
              <w:rPr>
                <w:rFonts w:hint="eastAsia"/>
              </w:rPr>
              <w:t>Oracle VM VirtualBox</w:t>
            </w:r>
          </w:p>
          <w:p w:rsidR="00066C0F" w:rsidRDefault="00066C0F" w:rsidP="00EE1462">
            <w:pPr>
              <w:jc w:val="left"/>
            </w:pPr>
            <w:r>
              <w:rPr>
                <w:rFonts w:hint="eastAsia"/>
              </w:rPr>
              <w:t>（</w:t>
            </w:r>
            <w:r>
              <w:rPr>
                <w:rFonts w:hint="eastAsia"/>
              </w:rPr>
              <w:t>4.3.12</w:t>
            </w:r>
            <w:r>
              <w:rPr>
                <w:rFonts w:hint="eastAsia"/>
              </w:rPr>
              <w:t>）</w:t>
            </w:r>
          </w:p>
        </w:tc>
        <w:tc>
          <w:tcPr>
            <w:tcW w:w="6293" w:type="dxa"/>
          </w:tcPr>
          <w:p w:rsidR="00BB197B" w:rsidRDefault="00BB197B" w:rsidP="005A48D7">
            <w:r>
              <w:rPr>
                <w:rFonts w:hint="eastAsia"/>
              </w:rPr>
              <w:t>オープンソースの仮想化ソフトウェアで、コンピュータ上に</w:t>
            </w:r>
            <w:r w:rsidR="005B23C4">
              <w:rPr>
                <w:rFonts w:hint="eastAsia"/>
              </w:rPr>
              <w:t>仮想マシン</w:t>
            </w:r>
            <w:r>
              <w:rPr>
                <w:rFonts w:hint="eastAsia"/>
              </w:rPr>
              <w:t>を構築し、その中で</w:t>
            </w:r>
            <w:r>
              <w:rPr>
                <w:rFonts w:hint="eastAsia"/>
              </w:rPr>
              <w:t>OS</w:t>
            </w:r>
            <w:r>
              <w:rPr>
                <w:rFonts w:hint="eastAsia"/>
              </w:rPr>
              <w:t>を起動して操作することができる。</w:t>
            </w:r>
          </w:p>
        </w:tc>
      </w:tr>
      <w:tr w:rsidR="00BB197B" w:rsidTr="00692DEA">
        <w:trPr>
          <w:jc w:val="center"/>
        </w:trPr>
        <w:tc>
          <w:tcPr>
            <w:tcW w:w="450" w:type="dxa"/>
            <w:shd w:val="clear" w:color="auto" w:fill="D9D9D9" w:themeFill="background1" w:themeFillShade="D9"/>
            <w:vAlign w:val="center"/>
          </w:tcPr>
          <w:p w:rsidR="00BB197B" w:rsidRDefault="00BB197B" w:rsidP="00BB197B">
            <w:pPr>
              <w:jc w:val="center"/>
            </w:pPr>
            <w:r>
              <w:rPr>
                <w:rFonts w:hint="eastAsia"/>
              </w:rPr>
              <w:t>2</w:t>
            </w:r>
          </w:p>
        </w:tc>
        <w:tc>
          <w:tcPr>
            <w:tcW w:w="582" w:type="dxa"/>
            <w:vMerge/>
            <w:shd w:val="clear" w:color="auto" w:fill="D9D9D9" w:themeFill="background1" w:themeFillShade="D9"/>
            <w:textDirection w:val="tbRlV"/>
            <w:vAlign w:val="center"/>
          </w:tcPr>
          <w:p w:rsidR="00BB197B" w:rsidRDefault="00BB197B" w:rsidP="00BB197B">
            <w:pPr>
              <w:ind w:left="113" w:right="113"/>
              <w:jc w:val="center"/>
            </w:pPr>
          </w:p>
        </w:tc>
        <w:tc>
          <w:tcPr>
            <w:tcW w:w="582" w:type="dxa"/>
            <w:vMerge/>
            <w:shd w:val="clear" w:color="auto" w:fill="D9D9D9" w:themeFill="background1" w:themeFillShade="D9"/>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BB197B" w:rsidP="005A48D7">
            <w:r>
              <w:rPr>
                <w:rFonts w:hint="eastAsia"/>
              </w:rPr>
              <w:t>Vagrant</w:t>
            </w:r>
          </w:p>
          <w:p w:rsidR="00066C0F" w:rsidRDefault="00066C0F" w:rsidP="005A48D7">
            <w:r>
              <w:rPr>
                <w:rFonts w:hint="eastAsia"/>
              </w:rPr>
              <w:t>（</w:t>
            </w:r>
            <w:r>
              <w:rPr>
                <w:rFonts w:hint="eastAsia"/>
              </w:rPr>
              <w:t>1.6.3</w:t>
            </w:r>
            <w:r>
              <w:rPr>
                <w:rFonts w:hint="eastAsia"/>
              </w:rPr>
              <w:t>）</w:t>
            </w:r>
          </w:p>
        </w:tc>
        <w:tc>
          <w:tcPr>
            <w:tcW w:w="6293" w:type="dxa"/>
            <w:shd w:val="clear" w:color="auto" w:fill="D9D9D9" w:themeFill="background1" w:themeFillShade="D9"/>
          </w:tcPr>
          <w:p w:rsidR="00BB197B" w:rsidRDefault="00BB197B" w:rsidP="005A48D7">
            <w:r>
              <w:rPr>
                <w:rFonts w:hint="eastAsia"/>
              </w:rPr>
              <w:t>仮想環境の雛形を作成し、どこでも簡単に同じ環境を再現することができる。仮想マシンの設定や</w:t>
            </w:r>
            <w:r>
              <w:rPr>
                <w:rFonts w:hint="eastAsia"/>
              </w:rPr>
              <w:t>OS</w:t>
            </w:r>
            <w:r>
              <w:rPr>
                <w:rFonts w:hint="eastAsia"/>
              </w:rPr>
              <w:t>の設定をテキストファイルで与えることで特定の状態でマシンを立ち上げることができる。</w:t>
            </w:r>
          </w:p>
        </w:tc>
      </w:tr>
      <w:tr w:rsidR="00BB197B" w:rsidTr="00692DEA">
        <w:trPr>
          <w:jc w:val="center"/>
        </w:trPr>
        <w:tc>
          <w:tcPr>
            <w:tcW w:w="450" w:type="dxa"/>
            <w:vAlign w:val="center"/>
          </w:tcPr>
          <w:p w:rsidR="00BB197B" w:rsidRDefault="00BB197B" w:rsidP="00BB197B">
            <w:pPr>
              <w:jc w:val="center"/>
            </w:pPr>
            <w:r>
              <w:rPr>
                <w:rFonts w:hint="eastAsia"/>
              </w:rPr>
              <w:t>3</w:t>
            </w:r>
          </w:p>
        </w:tc>
        <w:tc>
          <w:tcPr>
            <w:tcW w:w="582" w:type="dxa"/>
            <w:vMerge/>
            <w:textDirection w:val="tbRlV"/>
            <w:vAlign w:val="center"/>
          </w:tcPr>
          <w:p w:rsidR="00BB197B" w:rsidRDefault="00BB197B" w:rsidP="00BB197B">
            <w:pPr>
              <w:ind w:left="113" w:right="113"/>
              <w:jc w:val="center"/>
            </w:pPr>
          </w:p>
        </w:tc>
        <w:tc>
          <w:tcPr>
            <w:tcW w:w="582" w:type="dxa"/>
            <w:vMerge/>
            <w:textDirection w:val="tbRlV"/>
          </w:tcPr>
          <w:p w:rsidR="00BB197B" w:rsidRDefault="00BB197B" w:rsidP="00BB197B">
            <w:pPr>
              <w:ind w:left="113" w:right="113"/>
              <w:jc w:val="center"/>
            </w:pPr>
          </w:p>
        </w:tc>
        <w:tc>
          <w:tcPr>
            <w:tcW w:w="3155" w:type="dxa"/>
          </w:tcPr>
          <w:p w:rsidR="00BB197B" w:rsidRDefault="00BB197B" w:rsidP="005A48D7">
            <w:r>
              <w:rPr>
                <w:rFonts w:hint="eastAsia"/>
              </w:rPr>
              <w:t>Chef Development Kit</w:t>
            </w:r>
          </w:p>
          <w:p w:rsidR="00066C0F" w:rsidRDefault="00066C0F" w:rsidP="005A48D7">
            <w:r>
              <w:rPr>
                <w:rFonts w:hint="eastAsia"/>
              </w:rPr>
              <w:t>（</w:t>
            </w:r>
            <w:r>
              <w:rPr>
                <w:rFonts w:hint="eastAsia"/>
              </w:rPr>
              <w:t>0.3.5</w:t>
            </w:r>
            <w:r>
              <w:rPr>
                <w:rFonts w:hint="eastAsia"/>
              </w:rPr>
              <w:t>）</w:t>
            </w:r>
          </w:p>
        </w:tc>
        <w:tc>
          <w:tcPr>
            <w:tcW w:w="6293" w:type="dxa"/>
          </w:tcPr>
          <w:p w:rsidR="00BB197B" w:rsidRDefault="00BB197B" w:rsidP="005A48D7">
            <w:r>
              <w:rPr>
                <w:rFonts w:hint="eastAsia"/>
              </w:rPr>
              <w:t>Chef</w:t>
            </w:r>
            <w:r>
              <w:rPr>
                <w:rFonts w:hint="eastAsia"/>
              </w:rPr>
              <w:t>を利用するためにパッケージングされたツール群。</w:t>
            </w:r>
          </w:p>
          <w:p w:rsidR="00BB197B" w:rsidRDefault="00BB197B" w:rsidP="005A48D7">
            <w:r>
              <w:rPr>
                <w:rFonts w:hint="eastAsia"/>
              </w:rPr>
              <w:t>Chef</w:t>
            </w:r>
            <w:r>
              <w:rPr>
                <w:rFonts w:hint="eastAsia"/>
              </w:rPr>
              <w:t>とはオープンソースのシステム統合フレームワークで</w:t>
            </w:r>
            <w:r w:rsidR="005B23C4">
              <w:rPr>
                <w:rFonts w:hint="eastAsia"/>
              </w:rPr>
              <w:t>ある。</w:t>
            </w:r>
            <w:r>
              <w:rPr>
                <w:rFonts w:hint="eastAsia"/>
              </w:rPr>
              <w:t>必要なアプリケーションを自動的に構築</w:t>
            </w:r>
            <w:r w:rsidR="005B23C4">
              <w:rPr>
                <w:rFonts w:hint="eastAsia"/>
              </w:rPr>
              <w:t>・</w:t>
            </w:r>
            <w:r>
              <w:rPr>
                <w:rFonts w:hint="eastAsia"/>
              </w:rPr>
              <w:t>調整することができる。設定情報の定義は</w:t>
            </w:r>
            <w:r>
              <w:rPr>
                <w:rFonts w:hint="eastAsia"/>
              </w:rPr>
              <w:t>Ruby</w:t>
            </w:r>
            <w:r>
              <w:rPr>
                <w:rFonts w:hint="eastAsia"/>
              </w:rPr>
              <w:t>で記述する。</w:t>
            </w:r>
          </w:p>
        </w:tc>
      </w:tr>
      <w:tr w:rsidR="00BB197B" w:rsidTr="00692DEA">
        <w:trPr>
          <w:cantSplit/>
          <w:trHeight w:val="654"/>
          <w:jc w:val="center"/>
        </w:trPr>
        <w:tc>
          <w:tcPr>
            <w:tcW w:w="450" w:type="dxa"/>
            <w:shd w:val="clear" w:color="auto" w:fill="D9D9D9" w:themeFill="background1" w:themeFillShade="D9"/>
            <w:vAlign w:val="center"/>
          </w:tcPr>
          <w:p w:rsidR="00BB197B" w:rsidRDefault="00BB197B" w:rsidP="00BB197B">
            <w:pPr>
              <w:jc w:val="center"/>
            </w:pPr>
            <w:r>
              <w:rPr>
                <w:rFonts w:hint="eastAsia"/>
              </w:rPr>
              <w:t>4</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val="restart"/>
            <w:shd w:val="clear" w:color="auto" w:fill="auto"/>
            <w:textDirection w:val="tbRlV"/>
            <w:vAlign w:val="center"/>
          </w:tcPr>
          <w:p w:rsidR="00BB197B" w:rsidRDefault="00BB197B" w:rsidP="00BB197B">
            <w:pPr>
              <w:ind w:left="113" w:right="113"/>
              <w:jc w:val="center"/>
            </w:pPr>
            <w:r>
              <w:rPr>
                <w:rFonts w:hint="eastAsia"/>
              </w:rPr>
              <w:t>動作環境</w:t>
            </w:r>
          </w:p>
        </w:tc>
        <w:tc>
          <w:tcPr>
            <w:tcW w:w="3155" w:type="dxa"/>
            <w:shd w:val="clear" w:color="auto" w:fill="D9D9D9" w:themeFill="background1" w:themeFillShade="D9"/>
          </w:tcPr>
          <w:p w:rsidR="00BB197B" w:rsidRDefault="00BB197B" w:rsidP="005A48D7">
            <w:r>
              <w:rPr>
                <w:rFonts w:hint="eastAsia"/>
              </w:rPr>
              <w:t>Apache HTTP Server</w:t>
            </w:r>
          </w:p>
        </w:tc>
        <w:tc>
          <w:tcPr>
            <w:tcW w:w="6293" w:type="dxa"/>
            <w:shd w:val="clear" w:color="auto" w:fill="D9D9D9" w:themeFill="background1" w:themeFillShade="D9"/>
          </w:tcPr>
          <w:p w:rsidR="00BB197B" w:rsidRDefault="00BB197B" w:rsidP="005A48D7">
            <w:r>
              <w:rPr>
                <w:rFonts w:hint="eastAsia"/>
              </w:rPr>
              <w:t>フリーソフトウェアとして公開される</w:t>
            </w:r>
            <w:r>
              <w:rPr>
                <w:rFonts w:hint="eastAsia"/>
              </w:rPr>
              <w:t>Web</w:t>
            </w:r>
            <w:r w:rsidR="00480C4E">
              <w:rPr>
                <w:rFonts w:hint="eastAsia"/>
              </w:rPr>
              <w:t>サーバー</w:t>
            </w:r>
            <w:r>
              <w:rPr>
                <w:rFonts w:hint="eastAsia"/>
              </w:rPr>
              <w:t>。</w:t>
            </w:r>
          </w:p>
        </w:tc>
      </w:tr>
      <w:tr w:rsidR="00BB197B" w:rsidTr="00692DEA">
        <w:trPr>
          <w:cantSplit/>
          <w:trHeight w:val="784"/>
          <w:jc w:val="center"/>
        </w:trPr>
        <w:tc>
          <w:tcPr>
            <w:tcW w:w="450" w:type="dxa"/>
            <w:vAlign w:val="center"/>
          </w:tcPr>
          <w:p w:rsidR="00BB197B" w:rsidRDefault="00BB197B" w:rsidP="00BB197B">
            <w:pPr>
              <w:jc w:val="center"/>
            </w:pPr>
            <w:r>
              <w:rPr>
                <w:rFonts w:hint="eastAsia"/>
              </w:rPr>
              <w:t>5</w:t>
            </w:r>
          </w:p>
        </w:tc>
        <w:tc>
          <w:tcPr>
            <w:tcW w:w="582" w:type="dxa"/>
            <w:vMerge/>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tcPr>
          <w:p w:rsidR="00BB197B" w:rsidRDefault="00BB197B" w:rsidP="005A48D7">
            <w:r>
              <w:rPr>
                <w:rFonts w:hint="eastAsia"/>
              </w:rPr>
              <w:t>MySQL</w:t>
            </w:r>
          </w:p>
          <w:p w:rsidR="00BB41E7" w:rsidRDefault="00BB41E7" w:rsidP="005A48D7">
            <w:r>
              <w:rPr>
                <w:rFonts w:hint="eastAsia"/>
              </w:rPr>
              <w:t>（</w:t>
            </w:r>
            <w:r>
              <w:rPr>
                <w:rFonts w:hint="eastAsia"/>
              </w:rPr>
              <w:t>5.5.38</w:t>
            </w:r>
            <w:r>
              <w:rPr>
                <w:rFonts w:hint="eastAsia"/>
              </w:rPr>
              <w:t>）</w:t>
            </w:r>
          </w:p>
        </w:tc>
        <w:tc>
          <w:tcPr>
            <w:tcW w:w="6293" w:type="dxa"/>
          </w:tcPr>
          <w:p w:rsidR="00BB197B" w:rsidRDefault="00BB197B" w:rsidP="005A48D7">
            <w:r>
              <w:rPr>
                <w:rFonts w:hint="eastAsia"/>
              </w:rPr>
              <w:t>オープンソースで利用できるリレーショナルデータベース管理システム。</w:t>
            </w:r>
          </w:p>
        </w:tc>
      </w:tr>
      <w:tr w:rsidR="00BB197B" w:rsidTr="00692DEA">
        <w:trPr>
          <w:cantSplit/>
          <w:trHeight w:val="786"/>
          <w:jc w:val="center"/>
        </w:trPr>
        <w:tc>
          <w:tcPr>
            <w:tcW w:w="450" w:type="dxa"/>
            <w:shd w:val="clear" w:color="auto" w:fill="D9D9D9" w:themeFill="background1" w:themeFillShade="D9"/>
            <w:vAlign w:val="center"/>
          </w:tcPr>
          <w:p w:rsidR="00BB197B" w:rsidRDefault="00BB197B" w:rsidP="00BB197B">
            <w:pPr>
              <w:jc w:val="center"/>
            </w:pPr>
            <w:r>
              <w:rPr>
                <w:rFonts w:hint="eastAsia"/>
              </w:rPr>
              <w:t>6</w:t>
            </w:r>
          </w:p>
        </w:tc>
        <w:tc>
          <w:tcPr>
            <w:tcW w:w="582" w:type="dxa"/>
            <w:vMerge/>
            <w:shd w:val="clear" w:color="auto" w:fill="FDE9D9" w:themeFill="accent6" w:themeFillTint="33"/>
            <w:textDirection w:val="tbRlV"/>
            <w:vAlign w:val="center"/>
          </w:tcPr>
          <w:p w:rsidR="00BB197B" w:rsidRDefault="00BB197B" w:rsidP="00BB197B">
            <w:pPr>
              <w:ind w:left="113" w:right="113"/>
              <w:jc w:val="center"/>
            </w:pPr>
          </w:p>
        </w:tc>
        <w:tc>
          <w:tcPr>
            <w:tcW w:w="582" w:type="dxa"/>
            <w:vMerge/>
            <w:shd w:val="clear" w:color="auto" w:fill="auto"/>
            <w:textDirection w:val="tbRlV"/>
          </w:tcPr>
          <w:p w:rsidR="00BB197B" w:rsidRDefault="00BB197B" w:rsidP="00BB197B">
            <w:pPr>
              <w:ind w:left="113" w:right="113"/>
              <w:jc w:val="center"/>
            </w:pPr>
          </w:p>
        </w:tc>
        <w:tc>
          <w:tcPr>
            <w:tcW w:w="3155" w:type="dxa"/>
            <w:shd w:val="clear" w:color="auto" w:fill="D9D9D9" w:themeFill="background1" w:themeFillShade="D9"/>
          </w:tcPr>
          <w:p w:rsidR="00BB197B" w:rsidRDefault="00A67B32" w:rsidP="005A48D7">
            <w:r>
              <w:rPr>
                <w:rFonts w:hint="eastAsia"/>
              </w:rPr>
              <w:t>PHP:Hypertext Preprocessor</w:t>
            </w:r>
          </w:p>
          <w:p w:rsidR="00BB41E7" w:rsidRDefault="00BB41E7" w:rsidP="005A48D7">
            <w:r>
              <w:rPr>
                <w:rFonts w:hint="eastAsia"/>
              </w:rPr>
              <w:t>（</w:t>
            </w:r>
            <w:r>
              <w:rPr>
                <w:rFonts w:hint="eastAsia"/>
              </w:rPr>
              <w:t>5.5</w:t>
            </w:r>
            <w:r w:rsidR="009C694C">
              <w:rPr>
                <w:rFonts w:hint="eastAsia"/>
              </w:rPr>
              <w:t>.17</w:t>
            </w:r>
            <w:r>
              <w:rPr>
                <w:rFonts w:hint="eastAsia"/>
              </w:rPr>
              <w:t>）</w:t>
            </w:r>
          </w:p>
        </w:tc>
        <w:tc>
          <w:tcPr>
            <w:tcW w:w="6293" w:type="dxa"/>
            <w:shd w:val="clear" w:color="auto" w:fill="D9D9D9" w:themeFill="background1" w:themeFillShade="D9"/>
          </w:tcPr>
          <w:p w:rsidR="00BB197B" w:rsidRDefault="00BB197B" w:rsidP="00726B43">
            <w:r>
              <w:rPr>
                <w:rFonts w:hint="eastAsia"/>
              </w:rPr>
              <w:t>オープンソースで</w:t>
            </w:r>
            <w:r>
              <w:rPr>
                <w:rFonts w:hint="eastAsia"/>
              </w:rPr>
              <w:t>Web</w:t>
            </w:r>
            <w:r>
              <w:rPr>
                <w:rFonts w:hint="eastAsia"/>
              </w:rPr>
              <w:t>ページを記述することに特化した、サーバサイドスクリプト言語。</w:t>
            </w:r>
            <w:r>
              <w:rPr>
                <w:rFonts w:hint="eastAsia"/>
              </w:rPr>
              <w:t>HTML</w:t>
            </w:r>
            <w:r>
              <w:rPr>
                <w:rFonts w:hint="eastAsia"/>
              </w:rPr>
              <w:t>に埋め込むことができる。</w:t>
            </w:r>
          </w:p>
        </w:tc>
      </w:tr>
      <w:tr w:rsidR="00963D0D" w:rsidTr="00692DEA">
        <w:trPr>
          <w:cantSplit/>
          <w:trHeight w:val="1134"/>
          <w:jc w:val="center"/>
        </w:trPr>
        <w:tc>
          <w:tcPr>
            <w:tcW w:w="450" w:type="dxa"/>
            <w:vAlign w:val="center"/>
          </w:tcPr>
          <w:p w:rsidR="00963D0D" w:rsidRDefault="00963D0D" w:rsidP="00BB197B">
            <w:pPr>
              <w:jc w:val="center"/>
            </w:pPr>
            <w:r>
              <w:rPr>
                <w:rFonts w:hint="eastAsia"/>
              </w:rPr>
              <w:t>7</w:t>
            </w:r>
          </w:p>
        </w:tc>
        <w:tc>
          <w:tcPr>
            <w:tcW w:w="582" w:type="dxa"/>
            <w:vMerge w:val="restart"/>
            <w:shd w:val="clear" w:color="auto" w:fill="auto"/>
            <w:textDirection w:val="tbRlV"/>
            <w:vAlign w:val="center"/>
          </w:tcPr>
          <w:p w:rsidR="00963D0D" w:rsidRDefault="00963D0D" w:rsidP="007E71C0">
            <w:pPr>
              <w:ind w:left="113" w:right="113"/>
              <w:jc w:val="center"/>
            </w:pPr>
            <w:r>
              <w:rPr>
                <w:rFonts w:hint="eastAsia"/>
              </w:rPr>
              <w:t>NC3</w:t>
            </w:r>
            <w:r w:rsidR="007E71C0">
              <w:t xml:space="preserve"> </w:t>
            </w:r>
          </w:p>
        </w:tc>
        <w:tc>
          <w:tcPr>
            <w:tcW w:w="582" w:type="dxa"/>
            <w:shd w:val="clear" w:color="auto" w:fill="auto"/>
            <w:textDirection w:val="tbRlV"/>
            <w:vAlign w:val="center"/>
          </w:tcPr>
          <w:p w:rsidR="00963D0D" w:rsidRDefault="00963D0D" w:rsidP="00BB197B">
            <w:pPr>
              <w:ind w:left="113" w:right="113"/>
              <w:jc w:val="center"/>
            </w:pPr>
            <w:r>
              <w:rPr>
                <w:rFonts w:hint="eastAsia"/>
              </w:rPr>
              <w:t>依存関係管理</w:t>
            </w:r>
          </w:p>
        </w:tc>
        <w:tc>
          <w:tcPr>
            <w:tcW w:w="3155" w:type="dxa"/>
            <w:shd w:val="clear" w:color="auto" w:fill="auto"/>
          </w:tcPr>
          <w:p w:rsidR="00963D0D" w:rsidRDefault="00963D0D" w:rsidP="005A48D7">
            <w:r>
              <w:rPr>
                <w:rFonts w:hint="eastAsia"/>
              </w:rPr>
              <w:t>Composer</w:t>
            </w:r>
          </w:p>
        </w:tc>
        <w:tc>
          <w:tcPr>
            <w:tcW w:w="6293" w:type="dxa"/>
            <w:shd w:val="clear" w:color="auto" w:fill="auto"/>
          </w:tcPr>
          <w:p w:rsidR="00963D0D" w:rsidRDefault="00963D0D" w:rsidP="001D65D2">
            <w:r>
              <w:rPr>
                <w:rFonts w:hint="eastAsia"/>
              </w:rPr>
              <w:t>ライブラリの依存関係を管理するツール。</w:t>
            </w:r>
            <w:r>
              <w:t>composer</w:t>
            </w:r>
            <w:r>
              <w:rPr>
                <w:rFonts w:hint="eastAsia"/>
              </w:rPr>
              <w:t>.json</w:t>
            </w:r>
            <w:r>
              <w:rPr>
                <w:rFonts w:hint="eastAsia"/>
              </w:rPr>
              <w:t>というファイル</w:t>
            </w:r>
            <w:r w:rsidR="009D7C47">
              <w:rPr>
                <w:rFonts w:hint="eastAsia"/>
              </w:rPr>
              <w:t>中に、使用する</w:t>
            </w:r>
            <w:r>
              <w:rPr>
                <w:rFonts w:hint="eastAsia"/>
              </w:rPr>
              <w:t>ライブラリ名、バージョン等の一覧を記述し、コマンドを実行することで必要なライブラリを一括でインストールすることができる。</w:t>
            </w:r>
          </w:p>
          <w:p w:rsidR="001D65D2" w:rsidRDefault="001D65D2" w:rsidP="001D65D2"/>
        </w:tc>
      </w:tr>
      <w:tr w:rsidR="00092FA8" w:rsidTr="00692DEA">
        <w:trPr>
          <w:cantSplit/>
          <w:trHeight w:val="1109"/>
          <w:jc w:val="center"/>
        </w:trPr>
        <w:tc>
          <w:tcPr>
            <w:tcW w:w="450" w:type="dxa"/>
            <w:shd w:val="clear" w:color="auto" w:fill="D9D9D9" w:themeFill="background1" w:themeFillShade="D9"/>
            <w:vAlign w:val="center"/>
          </w:tcPr>
          <w:p w:rsidR="00092FA8" w:rsidRDefault="00092FA8" w:rsidP="00BB197B">
            <w:pPr>
              <w:jc w:val="center"/>
            </w:pPr>
            <w:r>
              <w:rPr>
                <w:rFonts w:hint="eastAsia"/>
              </w:rPr>
              <w:t>8</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val="restart"/>
            <w:shd w:val="clear" w:color="auto" w:fill="auto"/>
            <w:textDirection w:val="tbRlV"/>
            <w:vAlign w:val="center"/>
          </w:tcPr>
          <w:p w:rsidR="00092FA8" w:rsidRDefault="00E264E3" w:rsidP="00BB197B">
            <w:pPr>
              <w:ind w:left="113" w:right="113"/>
              <w:jc w:val="center"/>
            </w:pPr>
            <w:r>
              <w:rPr>
                <w:rFonts w:hint="eastAsia"/>
              </w:rPr>
              <w:t>NC3</w:t>
            </w:r>
          </w:p>
        </w:tc>
        <w:tc>
          <w:tcPr>
            <w:tcW w:w="3155" w:type="dxa"/>
            <w:shd w:val="clear" w:color="auto" w:fill="D9D9D9" w:themeFill="background1" w:themeFillShade="D9"/>
          </w:tcPr>
          <w:p w:rsidR="00092FA8" w:rsidRDefault="00092FA8" w:rsidP="005A48D7">
            <w:r>
              <w:rPr>
                <w:rFonts w:hint="eastAsia"/>
              </w:rPr>
              <w:t>Core</w:t>
            </w:r>
            <w:r w:rsidR="00BB41E7">
              <w:rPr>
                <w:rFonts w:hint="eastAsia"/>
              </w:rPr>
              <w:t>：</w:t>
            </w:r>
            <w:r w:rsidR="00E264E3">
              <w:rPr>
                <w:rFonts w:hint="eastAsia"/>
              </w:rPr>
              <w:t>本体</w:t>
            </w:r>
          </w:p>
        </w:tc>
        <w:tc>
          <w:tcPr>
            <w:tcW w:w="6293" w:type="dxa"/>
            <w:shd w:val="clear" w:color="auto" w:fill="D9D9D9" w:themeFill="background1" w:themeFillShade="D9"/>
          </w:tcPr>
          <w:p w:rsidR="009A7EB7" w:rsidRDefault="007D5D14" w:rsidP="007D5D14">
            <w:r>
              <w:rPr>
                <w:rFonts w:hint="eastAsia"/>
              </w:rPr>
              <w:t>NC3</w:t>
            </w:r>
            <w:r>
              <w:rPr>
                <w:rFonts w:hint="eastAsia"/>
              </w:rPr>
              <w:t>を構成するソフトウェアの設定や</w:t>
            </w:r>
            <w:r>
              <w:rPr>
                <w:rFonts w:hint="eastAsia"/>
              </w:rPr>
              <w:t>NC3</w:t>
            </w:r>
            <w:r>
              <w:rPr>
                <w:rFonts w:hint="eastAsia"/>
              </w:rPr>
              <w:t>のプラグインを動作させるために必要となるプログラム群。</w:t>
            </w:r>
          </w:p>
        </w:tc>
      </w:tr>
      <w:tr w:rsidR="00092FA8" w:rsidTr="00692DEA">
        <w:trPr>
          <w:cantSplit/>
          <w:trHeight w:val="828"/>
          <w:jc w:val="center"/>
        </w:trPr>
        <w:tc>
          <w:tcPr>
            <w:tcW w:w="450" w:type="dxa"/>
            <w:shd w:val="clear" w:color="auto" w:fill="auto"/>
            <w:vAlign w:val="center"/>
          </w:tcPr>
          <w:p w:rsidR="00092FA8" w:rsidRDefault="00092FA8" w:rsidP="00BB197B">
            <w:pPr>
              <w:jc w:val="center"/>
            </w:pPr>
            <w:r>
              <w:rPr>
                <w:rFonts w:hint="eastAsia"/>
              </w:rPr>
              <w:t>9</w:t>
            </w:r>
          </w:p>
        </w:tc>
        <w:tc>
          <w:tcPr>
            <w:tcW w:w="582" w:type="dxa"/>
            <w:vMerge/>
            <w:shd w:val="clear" w:color="auto" w:fill="FDE9D9" w:themeFill="accent6" w:themeFillTint="33"/>
            <w:textDirection w:val="tbRlV"/>
            <w:vAlign w:val="center"/>
          </w:tcPr>
          <w:p w:rsidR="00092FA8" w:rsidRDefault="00092FA8" w:rsidP="00BB197B">
            <w:pPr>
              <w:ind w:left="113" w:right="113"/>
              <w:jc w:val="center"/>
            </w:pPr>
          </w:p>
        </w:tc>
        <w:tc>
          <w:tcPr>
            <w:tcW w:w="582" w:type="dxa"/>
            <w:vMerge/>
            <w:shd w:val="clear" w:color="auto" w:fill="auto"/>
            <w:textDirection w:val="tbRlV"/>
            <w:vAlign w:val="center"/>
          </w:tcPr>
          <w:p w:rsidR="00092FA8" w:rsidRDefault="00092FA8" w:rsidP="00BB197B">
            <w:pPr>
              <w:ind w:left="113" w:right="113"/>
              <w:jc w:val="center"/>
            </w:pPr>
          </w:p>
        </w:tc>
        <w:tc>
          <w:tcPr>
            <w:tcW w:w="3155" w:type="dxa"/>
            <w:shd w:val="clear" w:color="auto" w:fill="auto"/>
          </w:tcPr>
          <w:p w:rsidR="00092FA8" w:rsidRDefault="007D5D14" w:rsidP="005A48D7">
            <w:r>
              <w:rPr>
                <w:rFonts w:hint="eastAsia"/>
              </w:rPr>
              <w:t>Plugin</w:t>
            </w:r>
            <w:r w:rsidR="00BB41E7">
              <w:rPr>
                <w:rFonts w:hint="eastAsia"/>
              </w:rPr>
              <w:t>：</w:t>
            </w:r>
            <w:r w:rsidR="00E264E3">
              <w:rPr>
                <w:rFonts w:hint="eastAsia"/>
              </w:rPr>
              <w:t>プラグイン</w:t>
            </w:r>
          </w:p>
        </w:tc>
        <w:tc>
          <w:tcPr>
            <w:tcW w:w="6293" w:type="dxa"/>
            <w:shd w:val="clear" w:color="auto" w:fill="auto"/>
          </w:tcPr>
          <w:p w:rsidR="009A7EB7" w:rsidRDefault="007D5D14" w:rsidP="001D65D2">
            <w:r>
              <w:rPr>
                <w:rFonts w:hint="eastAsia"/>
              </w:rPr>
              <w:t>CakePHP</w:t>
            </w:r>
            <w:r>
              <w:rPr>
                <w:rFonts w:hint="eastAsia"/>
              </w:rPr>
              <w:t>のアプリケーションの単位。</w:t>
            </w:r>
            <w:r w:rsidR="001D65D2">
              <w:rPr>
                <w:rFonts w:hint="eastAsia"/>
              </w:rPr>
              <w:t>開発はこの</w:t>
            </w:r>
            <w:r w:rsidR="001D65D2">
              <w:rPr>
                <w:rFonts w:hint="eastAsia"/>
              </w:rPr>
              <w:t>Plugin</w:t>
            </w:r>
            <w:r w:rsidR="001D65D2">
              <w:rPr>
                <w:rFonts w:hint="eastAsia"/>
              </w:rPr>
              <w:t>単位に行う。</w:t>
            </w:r>
          </w:p>
        </w:tc>
      </w:tr>
    </w:tbl>
    <w:p w:rsidR="009A7EB7" w:rsidRDefault="009A7EB7">
      <w:pPr>
        <w:widowControl/>
        <w:adjustRightInd/>
        <w:spacing w:line="240" w:lineRule="auto"/>
        <w:jc w:val="left"/>
        <w:textAlignment w:val="auto"/>
        <w:rPr>
          <w:color w:val="FF0000"/>
        </w:rPr>
      </w:pPr>
      <w:r>
        <w:rPr>
          <w:color w:val="FF0000"/>
        </w:rPr>
        <w:br w:type="page"/>
      </w:r>
    </w:p>
    <w:p w:rsidR="00FA4ACD" w:rsidRPr="00FA4ACD" w:rsidRDefault="00FA4ACD" w:rsidP="00FA4ACD">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2</w:t>
      </w:r>
      <w:r w:rsidR="002478E7">
        <w:fldChar w:fldCharType="end"/>
      </w:r>
      <w:r w:rsidRPr="004050E5">
        <w:rPr>
          <w:rFonts w:hint="eastAsia"/>
        </w:rPr>
        <w:t xml:space="preserve">　利用するソフトウェアの機能概要</w:t>
      </w:r>
      <w:r>
        <w:rPr>
          <w:rFonts w:hint="eastAsia"/>
        </w:rPr>
        <w:t>２</w:t>
      </w:r>
    </w:p>
    <w:tbl>
      <w:tblPr>
        <w:tblStyle w:val="af1"/>
        <w:tblW w:w="11062" w:type="dxa"/>
        <w:jc w:val="center"/>
        <w:tblInd w:w="305" w:type="dxa"/>
        <w:tblLook w:val="04A0"/>
      </w:tblPr>
      <w:tblGrid>
        <w:gridCol w:w="450"/>
        <w:gridCol w:w="651"/>
        <w:gridCol w:w="651"/>
        <w:gridCol w:w="3017"/>
        <w:gridCol w:w="6293"/>
      </w:tblGrid>
      <w:tr w:rsidR="00092FA8" w:rsidTr="00692DEA">
        <w:trPr>
          <w:cantSplit/>
          <w:trHeight w:val="1134"/>
          <w:jc w:val="center"/>
        </w:trPr>
        <w:tc>
          <w:tcPr>
            <w:tcW w:w="450" w:type="dxa"/>
            <w:shd w:val="clear" w:color="auto" w:fill="DAEEF3" w:themeFill="accent5" w:themeFillTint="33"/>
            <w:vAlign w:val="center"/>
          </w:tcPr>
          <w:p w:rsidR="00092FA8" w:rsidRDefault="00092FA8" w:rsidP="008A7EF0">
            <w:pPr>
              <w:jc w:val="center"/>
            </w:pPr>
            <w:r>
              <w:rPr>
                <w:rFonts w:hint="eastAsia"/>
              </w:rPr>
              <w:t>項番</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大分類</w:t>
            </w:r>
          </w:p>
        </w:tc>
        <w:tc>
          <w:tcPr>
            <w:tcW w:w="651" w:type="dxa"/>
            <w:shd w:val="clear" w:color="auto" w:fill="DAEEF3" w:themeFill="accent5" w:themeFillTint="33"/>
            <w:textDirection w:val="tbRlV"/>
            <w:vAlign w:val="center"/>
          </w:tcPr>
          <w:p w:rsidR="00092FA8" w:rsidRDefault="00092FA8" w:rsidP="008A7EF0">
            <w:pPr>
              <w:ind w:left="113" w:right="113"/>
              <w:jc w:val="center"/>
            </w:pPr>
            <w:r>
              <w:rPr>
                <w:rFonts w:hint="eastAsia"/>
              </w:rPr>
              <w:t>小分類</w:t>
            </w:r>
          </w:p>
        </w:tc>
        <w:tc>
          <w:tcPr>
            <w:tcW w:w="3017" w:type="dxa"/>
            <w:shd w:val="clear" w:color="auto" w:fill="DAEEF3" w:themeFill="accent5" w:themeFillTint="33"/>
            <w:vAlign w:val="center"/>
          </w:tcPr>
          <w:p w:rsidR="00092FA8" w:rsidRDefault="000F3DC8" w:rsidP="008A7EF0">
            <w:pPr>
              <w:jc w:val="center"/>
            </w:pPr>
            <w:r>
              <w:rPr>
                <w:rFonts w:hint="eastAsia"/>
              </w:rPr>
              <w:t>ソフトウェア</w:t>
            </w:r>
            <w:r w:rsidR="00092FA8">
              <w:rPr>
                <w:rFonts w:hint="eastAsia"/>
              </w:rPr>
              <w:t>名</w:t>
            </w:r>
          </w:p>
        </w:tc>
        <w:tc>
          <w:tcPr>
            <w:tcW w:w="6293" w:type="dxa"/>
            <w:shd w:val="clear" w:color="auto" w:fill="DAEEF3" w:themeFill="accent5" w:themeFillTint="33"/>
            <w:vAlign w:val="center"/>
          </w:tcPr>
          <w:p w:rsidR="00092FA8" w:rsidRDefault="00092FA8" w:rsidP="008A7EF0">
            <w:pPr>
              <w:jc w:val="center"/>
            </w:pPr>
            <w:r>
              <w:rPr>
                <w:rFonts w:hint="eastAsia"/>
              </w:rPr>
              <w:t>概要</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8A7EF0">
            <w:pPr>
              <w:jc w:val="center"/>
            </w:pPr>
            <w:r>
              <w:rPr>
                <w:rFonts w:hint="eastAsia"/>
              </w:rPr>
              <w:t>10</w:t>
            </w:r>
          </w:p>
        </w:tc>
        <w:tc>
          <w:tcPr>
            <w:tcW w:w="651" w:type="dxa"/>
            <w:vMerge w:val="restart"/>
            <w:shd w:val="clear" w:color="auto" w:fill="auto"/>
            <w:textDirection w:val="tbRlV"/>
            <w:vAlign w:val="center"/>
          </w:tcPr>
          <w:p w:rsidR="00092FA8" w:rsidRDefault="009A7EB7" w:rsidP="007E71C0">
            <w:pPr>
              <w:ind w:left="113" w:right="113"/>
              <w:jc w:val="center"/>
            </w:pPr>
            <w:r>
              <w:rPr>
                <w:rFonts w:hint="eastAsia"/>
              </w:rPr>
              <w:t>NC3</w:t>
            </w:r>
            <w:r w:rsidR="007E71C0">
              <w:t xml:space="preserve"> </w:t>
            </w:r>
          </w:p>
        </w:tc>
        <w:tc>
          <w:tcPr>
            <w:tcW w:w="651" w:type="dxa"/>
            <w:vMerge w:val="restart"/>
            <w:shd w:val="clear" w:color="auto" w:fill="auto"/>
            <w:textDirection w:val="tbRlV"/>
            <w:vAlign w:val="center"/>
          </w:tcPr>
          <w:p w:rsidR="00092FA8" w:rsidRDefault="00092FA8" w:rsidP="008A7EF0">
            <w:pPr>
              <w:ind w:left="113" w:right="113"/>
              <w:jc w:val="center"/>
            </w:pPr>
            <w:r>
              <w:rPr>
                <w:rFonts w:hint="eastAsia"/>
              </w:rPr>
              <w:t>フレームワーク</w:t>
            </w:r>
          </w:p>
        </w:tc>
        <w:tc>
          <w:tcPr>
            <w:tcW w:w="3017" w:type="dxa"/>
            <w:shd w:val="clear" w:color="auto" w:fill="D9D9D9" w:themeFill="background1" w:themeFillShade="D9"/>
          </w:tcPr>
          <w:p w:rsidR="00092FA8" w:rsidRDefault="00092FA8" w:rsidP="008A7EF0">
            <w:r>
              <w:rPr>
                <w:rFonts w:hint="eastAsia"/>
              </w:rPr>
              <w:t>CakePHP</w:t>
            </w:r>
          </w:p>
          <w:p w:rsidR="002D5B0C" w:rsidRDefault="002D5B0C" w:rsidP="008A7EF0">
            <w:r>
              <w:rPr>
                <w:rFonts w:hint="eastAsia"/>
              </w:rPr>
              <w:t>（</w:t>
            </w:r>
            <w:r w:rsidRPr="002D5B0C">
              <w:t>2.4.5</w:t>
            </w:r>
            <w:r>
              <w:rPr>
                <w:rFonts w:hint="eastAsia"/>
              </w:rPr>
              <w:t>）</w:t>
            </w:r>
          </w:p>
        </w:tc>
        <w:tc>
          <w:tcPr>
            <w:tcW w:w="6293" w:type="dxa"/>
            <w:shd w:val="clear" w:color="auto" w:fill="D9D9D9" w:themeFill="background1" w:themeFillShade="D9"/>
          </w:tcPr>
          <w:p w:rsidR="0017480C" w:rsidRDefault="00092FA8" w:rsidP="0017480C">
            <w:r>
              <w:rPr>
                <w:rFonts w:hint="eastAsia"/>
              </w:rPr>
              <w:t>オープンソースで公開されている</w:t>
            </w:r>
            <w:r>
              <w:rPr>
                <w:rFonts w:hint="eastAsia"/>
              </w:rPr>
              <w:t>RAD</w:t>
            </w:r>
            <w:r w:rsidRPr="00930C6F">
              <w:rPr>
                <w:rFonts w:hint="eastAsia"/>
              </w:rPr>
              <w:t>（</w:t>
            </w:r>
            <w:r w:rsidRPr="00930C6F">
              <w:rPr>
                <w:rFonts w:hint="eastAsia"/>
              </w:rPr>
              <w:t>Rapid Application Development</w:t>
            </w:r>
            <w:r w:rsidRPr="00930C6F">
              <w:rPr>
                <w:rFonts w:hint="eastAsia"/>
              </w:rPr>
              <w:t>）</w:t>
            </w:r>
            <w:r>
              <w:rPr>
                <w:rFonts w:hint="eastAsia"/>
              </w:rPr>
              <w:t>型の</w:t>
            </w:r>
            <w:r>
              <w:rPr>
                <w:rFonts w:hint="eastAsia"/>
              </w:rPr>
              <w:t>PHP</w:t>
            </w:r>
            <w:r>
              <w:rPr>
                <w:rFonts w:hint="eastAsia"/>
              </w:rPr>
              <w:t>フレームワーク。</w:t>
            </w:r>
            <w:r>
              <w:rPr>
                <w:rFonts w:hint="eastAsia"/>
              </w:rPr>
              <w:t>MVC</w:t>
            </w:r>
            <w:r>
              <w:rPr>
                <w:rFonts w:hint="eastAsia"/>
              </w:rPr>
              <w:t>モデルが採用され、プログラムのメンテナンス等が容易になる。</w:t>
            </w:r>
          </w:p>
        </w:tc>
      </w:tr>
      <w:tr w:rsidR="00092FA8" w:rsidTr="00692DEA">
        <w:trPr>
          <w:cantSplit/>
          <w:trHeight w:val="1134"/>
          <w:jc w:val="center"/>
        </w:trPr>
        <w:tc>
          <w:tcPr>
            <w:tcW w:w="450" w:type="dxa"/>
            <w:vAlign w:val="center"/>
          </w:tcPr>
          <w:p w:rsidR="00092FA8" w:rsidRDefault="00092FA8" w:rsidP="008A7EF0">
            <w:pPr>
              <w:jc w:val="center"/>
            </w:pPr>
            <w:r>
              <w:rPr>
                <w:rFonts w:hint="eastAsia"/>
              </w:rPr>
              <w:t>11</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auto"/>
          </w:tcPr>
          <w:p w:rsidR="00092FA8" w:rsidRDefault="00092FA8" w:rsidP="008A7EF0">
            <w:r>
              <w:rPr>
                <w:rFonts w:hint="eastAsia"/>
              </w:rPr>
              <w:t>AngularJS</w:t>
            </w:r>
          </w:p>
          <w:p w:rsidR="00E9729C" w:rsidRDefault="009D4C4C" w:rsidP="008A7EF0">
            <w:r>
              <w:rPr>
                <w:rFonts w:hint="eastAsia"/>
              </w:rPr>
              <w:t>（</w:t>
            </w:r>
            <w:r w:rsidRPr="009D4C4C">
              <w:t>1.2.16</w:t>
            </w:r>
            <w:r>
              <w:rPr>
                <w:rFonts w:hint="eastAsia"/>
              </w:rPr>
              <w:t>）</w:t>
            </w:r>
          </w:p>
        </w:tc>
        <w:tc>
          <w:tcPr>
            <w:tcW w:w="6293" w:type="dxa"/>
            <w:shd w:val="clear" w:color="auto" w:fill="auto"/>
          </w:tcPr>
          <w:p w:rsidR="0017480C" w:rsidRDefault="00092FA8" w:rsidP="0017480C">
            <w:r>
              <w:rPr>
                <w:rFonts w:hint="eastAsia"/>
              </w:rPr>
              <w:t>Google</w:t>
            </w:r>
            <w:r>
              <w:rPr>
                <w:rFonts w:hint="eastAsia"/>
              </w:rPr>
              <w:t>が中心となってオープンソースで開発されている</w:t>
            </w:r>
            <w:r>
              <w:rPr>
                <w:rFonts w:hint="eastAsia"/>
              </w:rPr>
              <w:t>Javascript</w:t>
            </w:r>
            <w:r>
              <w:rPr>
                <w:rFonts w:hint="eastAsia"/>
              </w:rPr>
              <w:t>フレームワーク。</w:t>
            </w:r>
            <w:r>
              <w:rPr>
                <w:rFonts w:hint="eastAsia"/>
              </w:rPr>
              <w:t>MVC</w:t>
            </w:r>
            <w:r>
              <w:rPr>
                <w:rFonts w:hint="eastAsia"/>
              </w:rPr>
              <w:t>モデルが採用されている。双方向データバインディング等の特徴を持つ。</w:t>
            </w:r>
          </w:p>
        </w:tc>
      </w:tr>
      <w:tr w:rsidR="004803C0" w:rsidTr="00692DEA">
        <w:trPr>
          <w:cantSplit/>
          <w:trHeight w:val="1134"/>
          <w:jc w:val="center"/>
        </w:trPr>
        <w:tc>
          <w:tcPr>
            <w:tcW w:w="450" w:type="dxa"/>
            <w:shd w:val="clear" w:color="auto" w:fill="D9D9D9" w:themeFill="background1" w:themeFillShade="D9"/>
            <w:vAlign w:val="center"/>
          </w:tcPr>
          <w:p w:rsidR="00092FA8" w:rsidRDefault="00092FA8" w:rsidP="00092FA8">
            <w:pPr>
              <w:jc w:val="center"/>
            </w:pPr>
            <w:r>
              <w:rPr>
                <w:rFonts w:hint="eastAsia"/>
              </w:rPr>
              <w:t>12</w:t>
            </w:r>
          </w:p>
        </w:tc>
        <w:tc>
          <w:tcPr>
            <w:tcW w:w="651" w:type="dxa"/>
            <w:vMerge/>
            <w:shd w:val="clear" w:color="auto" w:fill="auto"/>
            <w:textDirection w:val="tbRlV"/>
            <w:vAlign w:val="center"/>
          </w:tcPr>
          <w:p w:rsidR="00092FA8" w:rsidRDefault="00092FA8" w:rsidP="008A7EF0">
            <w:pPr>
              <w:ind w:left="113" w:right="113"/>
              <w:jc w:val="center"/>
            </w:pPr>
          </w:p>
        </w:tc>
        <w:tc>
          <w:tcPr>
            <w:tcW w:w="651" w:type="dxa"/>
            <w:vMerge/>
            <w:shd w:val="clear" w:color="auto" w:fill="auto"/>
            <w:textDirection w:val="tbRlV"/>
          </w:tcPr>
          <w:p w:rsidR="00092FA8" w:rsidRDefault="00092FA8" w:rsidP="008A7EF0">
            <w:pPr>
              <w:ind w:left="113" w:right="113"/>
              <w:jc w:val="center"/>
            </w:pPr>
          </w:p>
        </w:tc>
        <w:tc>
          <w:tcPr>
            <w:tcW w:w="3017" w:type="dxa"/>
            <w:shd w:val="clear" w:color="auto" w:fill="D9D9D9" w:themeFill="background1" w:themeFillShade="D9"/>
          </w:tcPr>
          <w:p w:rsidR="00092FA8" w:rsidRDefault="00092FA8" w:rsidP="008A7EF0">
            <w:r>
              <w:rPr>
                <w:rFonts w:hint="eastAsia"/>
              </w:rPr>
              <w:t>Bootstrap</w:t>
            </w:r>
          </w:p>
          <w:p w:rsidR="009D4C4C" w:rsidRDefault="009D4C4C" w:rsidP="008A7EF0">
            <w:r>
              <w:rPr>
                <w:rFonts w:hint="eastAsia"/>
              </w:rPr>
              <w:t>（</w:t>
            </w:r>
            <w:r w:rsidRPr="009D4C4C">
              <w:t>3.1</w:t>
            </w:r>
            <w:r>
              <w:rPr>
                <w:rFonts w:hint="eastAsia"/>
              </w:rPr>
              <w:t>）</w:t>
            </w:r>
          </w:p>
        </w:tc>
        <w:tc>
          <w:tcPr>
            <w:tcW w:w="6293" w:type="dxa"/>
            <w:shd w:val="clear" w:color="auto" w:fill="D9D9D9" w:themeFill="background1" w:themeFillShade="D9"/>
          </w:tcPr>
          <w:p w:rsidR="0017480C" w:rsidRDefault="00092FA8" w:rsidP="0017480C">
            <w:r>
              <w:rPr>
                <w:rFonts w:hint="eastAsia"/>
              </w:rPr>
              <w:t>Twitter</w:t>
            </w:r>
            <w:r>
              <w:rPr>
                <w:rFonts w:hint="eastAsia"/>
              </w:rPr>
              <w:t>が公開する</w:t>
            </w:r>
            <w:r>
              <w:rPr>
                <w:rFonts w:hint="eastAsia"/>
              </w:rPr>
              <w:t>CSS</w:t>
            </w:r>
            <w:r>
              <w:rPr>
                <w:rFonts w:hint="eastAsia"/>
              </w:rPr>
              <w:t>フレームワーク。</w:t>
            </w:r>
            <w:r>
              <w:rPr>
                <w:rFonts w:hint="eastAsia"/>
              </w:rPr>
              <w:t>Twitter</w:t>
            </w:r>
            <w:r>
              <w:rPr>
                <w:rFonts w:hint="eastAsia"/>
              </w:rPr>
              <w:t>ライクなデザインで</w:t>
            </w:r>
            <w:r>
              <w:rPr>
                <w:rFonts w:hint="eastAsia"/>
              </w:rPr>
              <w:t>Web</w:t>
            </w:r>
            <w:r>
              <w:rPr>
                <w:rFonts w:hint="eastAsia"/>
              </w:rPr>
              <w:t>ページを作成でき、レスポンシブデザインを実現することができる。</w:t>
            </w:r>
          </w:p>
        </w:tc>
      </w:tr>
      <w:tr w:rsidR="00D57435" w:rsidTr="00692DEA">
        <w:trPr>
          <w:cantSplit/>
          <w:trHeight w:val="1134"/>
          <w:jc w:val="center"/>
        </w:trPr>
        <w:tc>
          <w:tcPr>
            <w:tcW w:w="450" w:type="dxa"/>
            <w:shd w:val="clear" w:color="auto" w:fill="auto"/>
            <w:vAlign w:val="center"/>
          </w:tcPr>
          <w:p w:rsidR="00092FA8" w:rsidRDefault="00092FA8" w:rsidP="00092FA8">
            <w:pPr>
              <w:jc w:val="center"/>
            </w:pPr>
            <w:r>
              <w:rPr>
                <w:rFonts w:hint="eastAsia"/>
              </w:rPr>
              <w:t>13</w:t>
            </w:r>
          </w:p>
        </w:tc>
        <w:tc>
          <w:tcPr>
            <w:tcW w:w="651" w:type="dxa"/>
            <w:vMerge/>
            <w:shd w:val="clear" w:color="auto" w:fill="auto"/>
            <w:textDirection w:val="tbRlV"/>
            <w:vAlign w:val="center"/>
          </w:tcPr>
          <w:p w:rsidR="00092FA8" w:rsidRDefault="00092FA8" w:rsidP="008A7EF0">
            <w:pPr>
              <w:ind w:left="113" w:right="113"/>
              <w:jc w:val="center"/>
            </w:pPr>
          </w:p>
        </w:tc>
        <w:tc>
          <w:tcPr>
            <w:tcW w:w="651" w:type="dxa"/>
            <w:shd w:val="clear" w:color="auto" w:fill="auto"/>
            <w:textDirection w:val="tbRlV"/>
          </w:tcPr>
          <w:p w:rsidR="00092FA8" w:rsidRDefault="00092FA8" w:rsidP="008A7EF0">
            <w:pPr>
              <w:ind w:left="113" w:right="113"/>
              <w:jc w:val="center"/>
            </w:pPr>
            <w:r>
              <w:rPr>
                <w:rFonts w:hint="eastAsia"/>
              </w:rPr>
              <w:t>ライブラリ</w:t>
            </w:r>
          </w:p>
          <w:p w:rsidR="00092FA8" w:rsidRDefault="00092FA8" w:rsidP="008A7EF0">
            <w:pPr>
              <w:ind w:left="113" w:right="113"/>
              <w:jc w:val="center"/>
            </w:pPr>
          </w:p>
        </w:tc>
        <w:tc>
          <w:tcPr>
            <w:tcW w:w="3017" w:type="dxa"/>
            <w:shd w:val="clear" w:color="auto" w:fill="auto"/>
          </w:tcPr>
          <w:p w:rsidR="00092FA8" w:rsidRDefault="00092FA8" w:rsidP="008A7EF0">
            <w:r>
              <w:rPr>
                <w:rFonts w:hint="eastAsia"/>
              </w:rPr>
              <w:t>jQuery</w:t>
            </w:r>
          </w:p>
          <w:p w:rsidR="009D4C4C" w:rsidRDefault="009D4C4C" w:rsidP="008A7EF0">
            <w:r>
              <w:rPr>
                <w:rFonts w:hint="eastAsia"/>
              </w:rPr>
              <w:t>（</w:t>
            </w:r>
            <w:r w:rsidRPr="009D4C4C">
              <w:t>2.1.1</w:t>
            </w:r>
            <w:r>
              <w:rPr>
                <w:rFonts w:hint="eastAsia"/>
              </w:rPr>
              <w:t>）</w:t>
            </w:r>
          </w:p>
        </w:tc>
        <w:tc>
          <w:tcPr>
            <w:tcW w:w="6293" w:type="dxa"/>
            <w:shd w:val="clear" w:color="auto" w:fill="auto"/>
          </w:tcPr>
          <w:p w:rsidR="0017480C" w:rsidRPr="0054147D" w:rsidRDefault="00092FA8" w:rsidP="0017480C">
            <w:r>
              <w:rPr>
                <w:rFonts w:hint="eastAsia"/>
              </w:rPr>
              <w:t>オープンソースの</w:t>
            </w:r>
            <w:r>
              <w:rPr>
                <w:rFonts w:hint="eastAsia"/>
              </w:rPr>
              <w:t>Javascript</w:t>
            </w:r>
            <w:r>
              <w:rPr>
                <w:rFonts w:hint="eastAsia"/>
              </w:rPr>
              <w:t>用ライブラリ。</w:t>
            </w:r>
            <w:r>
              <w:rPr>
                <w:rFonts w:hint="eastAsia"/>
              </w:rPr>
              <w:t>Ajax</w:t>
            </w:r>
            <w:r>
              <w:rPr>
                <w:rFonts w:hint="eastAsia"/>
              </w:rPr>
              <w:t>による非同期通信、</w:t>
            </w:r>
            <w:r>
              <w:rPr>
                <w:rFonts w:hint="eastAsia"/>
              </w:rPr>
              <w:t>DOM</w:t>
            </w:r>
            <w:r>
              <w:rPr>
                <w:rFonts w:hint="eastAsia"/>
              </w:rPr>
              <w:t>操作、ユーティリティの利用、プラグインによる機能拡張、</w:t>
            </w:r>
            <w:r>
              <w:rPr>
                <w:rFonts w:hint="eastAsia"/>
              </w:rPr>
              <w:t>CSS</w:t>
            </w:r>
            <w:r>
              <w:rPr>
                <w:rFonts w:hint="eastAsia"/>
              </w:rPr>
              <w:t>操作、ブラウザに依存しない等の特徴を持つ。これにより、</w:t>
            </w:r>
            <w:r>
              <w:rPr>
                <w:rFonts w:hint="eastAsia"/>
              </w:rPr>
              <w:t>Javascript</w:t>
            </w:r>
            <w:r>
              <w:rPr>
                <w:rFonts w:hint="eastAsia"/>
              </w:rPr>
              <w:t>のコード量を簡素化することができる。</w:t>
            </w:r>
          </w:p>
        </w:tc>
      </w:tr>
      <w:tr w:rsidR="009A7EB7" w:rsidTr="00692DEA">
        <w:trPr>
          <w:jc w:val="center"/>
        </w:trPr>
        <w:tc>
          <w:tcPr>
            <w:tcW w:w="450" w:type="dxa"/>
            <w:shd w:val="clear" w:color="auto" w:fill="D9D9D9" w:themeFill="background1" w:themeFillShade="D9"/>
            <w:vAlign w:val="center"/>
          </w:tcPr>
          <w:p w:rsidR="009A7EB7" w:rsidRDefault="005D72D3" w:rsidP="008A7EF0">
            <w:pPr>
              <w:jc w:val="center"/>
            </w:pPr>
            <w:r>
              <w:rPr>
                <w:rFonts w:hint="eastAsia"/>
              </w:rPr>
              <w:t>1</w:t>
            </w:r>
            <w:r w:rsidR="00355574">
              <w:rPr>
                <w:rFonts w:hint="eastAsia"/>
              </w:rPr>
              <w:t>4</w:t>
            </w:r>
          </w:p>
        </w:tc>
        <w:tc>
          <w:tcPr>
            <w:tcW w:w="1302" w:type="dxa"/>
            <w:gridSpan w:val="2"/>
            <w:textDirection w:val="tbRlV"/>
            <w:vAlign w:val="center"/>
          </w:tcPr>
          <w:p w:rsidR="00D57435" w:rsidRDefault="009A7EB7" w:rsidP="008A7EF0">
            <w:pPr>
              <w:ind w:left="113" w:right="113"/>
              <w:jc w:val="center"/>
            </w:pPr>
            <w:r>
              <w:rPr>
                <w:rFonts w:hint="eastAsia"/>
              </w:rPr>
              <w:t>バージョン管理</w:t>
            </w:r>
          </w:p>
          <w:p w:rsidR="009A7EB7" w:rsidRDefault="009A7EB7" w:rsidP="008A7EF0">
            <w:pPr>
              <w:ind w:left="113" w:right="113"/>
              <w:jc w:val="center"/>
            </w:pPr>
            <w:r>
              <w:rPr>
                <w:rFonts w:hint="eastAsia"/>
              </w:rPr>
              <w:t>システム</w:t>
            </w:r>
          </w:p>
        </w:tc>
        <w:tc>
          <w:tcPr>
            <w:tcW w:w="3017" w:type="dxa"/>
            <w:shd w:val="clear" w:color="auto" w:fill="D9D9D9" w:themeFill="background1" w:themeFillShade="D9"/>
          </w:tcPr>
          <w:p w:rsidR="00421F20" w:rsidRDefault="009A7EB7" w:rsidP="00421F20">
            <w:r>
              <w:rPr>
                <w:rFonts w:hint="eastAsia"/>
              </w:rPr>
              <w:t>Git</w:t>
            </w:r>
            <w:r w:rsidR="000F032B">
              <w:rPr>
                <w:rFonts w:hint="eastAsia"/>
              </w:rPr>
              <w:t>：</w:t>
            </w:r>
            <w:r w:rsidR="00421F20">
              <w:rPr>
                <w:rFonts w:hint="eastAsia"/>
              </w:rPr>
              <w:t>msysGit</w:t>
            </w:r>
          </w:p>
          <w:p w:rsidR="000F032B" w:rsidRDefault="000F032B" w:rsidP="00421F20">
            <w:r>
              <w:rPr>
                <w:rFonts w:hint="eastAsia"/>
              </w:rPr>
              <w:t>（</w:t>
            </w:r>
            <w:r>
              <w:rPr>
                <w:rFonts w:hint="eastAsia"/>
              </w:rPr>
              <w:t>1.9.2</w:t>
            </w:r>
            <w:r>
              <w:rPr>
                <w:rFonts w:hint="eastAsia"/>
              </w:rPr>
              <w:t>）</w:t>
            </w:r>
          </w:p>
        </w:tc>
        <w:tc>
          <w:tcPr>
            <w:tcW w:w="6293" w:type="dxa"/>
            <w:shd w:val="clear" w:color="auto" w:fill="D9D9D9" w:themeFill="background1" w:themeFillShade="D9"/>
          </w:tcPr>
          <w:p w:rsidR="0017480C" w:rsidRDefault="00277953" w:rsidP="0017480C">
            <w:r>
              <w:rPr>
                <w:rFonts w:hint="eastAsia"/>
              </w:rPr>
              <w:t>分散型</w:t>
            </w:r>
            <w:r w:rsidR="000A1A66">
              <w:rPr>
                <w:rFonts w:hint="eastAsia"/>
              </w:rPr>
              <w:t>の</w:t>
            </w:r>
            <w:r>
              <w:rPr>
                <w:rFonts w:hint="eastAsia"/>
              </w:rPr>
              <w:t>バージョン管理システム</w:t>
            </w:r>
            <w:r w:rsidR="00D57435">
              <w:rPr>
                <w:rFonts w:hint="eastAsia"/>
              </w:rPr>
              <w:t>で開発者それぞれがローカル環境にリポジトリを持つことができる。そのため</w:t>
            </w:r>
            <w:r w:rsidR="00966E81">
              <w:rPr>
                <w:rFonts w:hint="eastAsia"/>
              </w:rPr>
              <w:t>ネットワークにアクセスできない環境</w:t>
            </w:r>
            <w:r w:rsidR="00312D5C">
              <w:rPr>
                <w:rFonts w:hint="eastAsia"/>
              </w:rPr>
              <w:t>であっても</w:t>
            </w:r>
            <w:r w:rsidR="00966E81">
              <w:rPr>
                <w:rFonts w:hint="eastAsia"/>
              </w:rPr>
              <w:t>、自らが作業した履歴の調査や変更の記録等、ほとんどの作業ができる。</w:t>
            </w:r>
          </w:p>
          <w:p w:rsidR="00421F20" w:rsidRDefault="00421F20" w:rsidP="0017480C">
            <w:r>
              <w:rPr>
                <w:rFonts w:hint="eastAsia"/>
              </w:rPr>
              <w:t>Windows</w:t>
            </w:r>
            <w:r>
              <w:rPr>
                <w:rFonts w:hint="eastAsia"/>
              </w:rPr>
              <w:t>で</w:t>
            </w:r>
            <w:r>
              <w:rPr>
                <w:rFonts w:hint="eastAsia"/>
              </w:rPr>
              <w:t>Git</w:t>
            </w:r>
            <w:r>
              <w:rPr>
                <w:rFonts w:hint="eastAsia"/>
              </w:rPr>
              <w:t>を使用するために</w:t>
            </w:r>
            <w:r w:rsidR="00CC24B3">
              <w:rPr>
                <w:rFonts w:hint="eastAsia"/>
              </w:rPr>
              <w:t>は</w:t>
            </w:r>
            <w:r>
              <w:rPr>
                <w:rFonts w:hint="eastAsia"/>
              </w:rPr>
              <w:t>、</w:t>
            </w:r>
            <w:r>
              <w:rPr>
                <w:rFonts w:hint="eastAsia"/>
              </w:rPr>
              <w:t>msysGit</w:t>
            </w:r>
            <w:r>
              <w:rPr>
                <w:rFonts w:hint="eastAsia"/>
              </w:rPr>
              <w:t>を使用する。</w:t>
            </w:r>
          </w:p>
        </w:tc>
      </w:tr>
      <w:tr w:rsidR="009A7EB7" w:rsidTr="00692DEA">
        <w:trPr>
          <w:jc w:val="center"/>
        </w:trPr>
        <w:tc>
          <w:tcPr>
            <w:tcW w:w="450" w:type="dxa"/>
            <w:shd w:val="clear" w:color="auto" w:fill="auto"/>
            <w:vAlign w:val="center"/>
          </w:tcPr>
          <w:p w:rsidR="009A7EB7" w:rsidRDefault="005D72D3" w:rsidP="008A7EF0">
            <w:pPr>
              <w:jc w:val="center"/>
            </w:pPr>
            <w:r>
              <w:rPr>
                <w:rFonts w:hint="eastAsia"/>
              </w:rPr>
              <w:t>1</w:t>
            </w:r>
            <w:r w:rsidR="00355574">
              <w:rPr>
                <w:rFonts w:hint="eastAsia"/>
              </w:rPr>
              <w:t>5</w:t>
            </w:r>
          </w:p>
        </w:tc>
        <w:tc>
          <w:tcPr>
            <w:tcW w:w="1302" w:type="dxa"/>
            <w:gridSpan w:val="2"/>
            <w:shd w:val="clear" w:color="auto" w:fill="auto"/>
            <w:textDirection w:val="tbRlV"/>
            <w:vAlign w:val="center"/>
          </w:tcPr>
          <w:p w:rsidR="00D57435" w:rsidRDefault="009A7EB7" w:rsidP="008A7EF0">
            <w:pPr>
              <w:ind w:left="113" w:right="113"/>
              <w:jc w:val="center"/>
            </w:pPr>
            <w:r>
              <w:rPr>
                <w:rFonts w:hint="eastAsia"/>
              </w:rPr>
              <w:t>プロジェクト</w:t>
            </w:r>
          </w:p>
          <w:p w:rsidR="00D57435" w:rsidRDefault="009A7EB7" w:rsidP="008A7EF0">
            <w:pPr>
              <w:ind w:left="113" w:right="113"/>
              <w:jc w:val="center"/>
            </w:pPr>
            <w:r>
              <w:rPr>
                <w:rFonts w:hint="eastAsia"/>
              </w:rPr>
              <w:t>ホスティング</w:t>
            </w:r>
          </w:p>
          <w:p w:rsidR="009A7EB7" w:rsidRDefault="009A7EB7" w:rsidP="008A7EF0">
            <w:pPr>
              <w:ind w:left="113" w:right="113"/>
              <w:jc w:val="center"/>
            </w:pPr>
            <w:r>
              <w:rPr>
                <w:rFonts w:hint="eastAsia"/>
              </w:rPr>
              <w:t>サービス</w:t>
            </w:r>
          </w:p>
        </w:tc>
        <w:tc>
          <w:tcPr>
            <w:tcW w:w="3017" w:type="dxa"/>
            <w:shd w:val="clear" w:color="auto" w:fill="auto"/>
          </w:tcPr>
          <w:p w:rsidR="000F032B" w:rsidRDefault="009A7EB7" w:rsidP="008A7EF0">
            <w:r>
              <w:rPr>
                <w:rFonts w:hint="eastAsia"/>
              </w:rPr>
              <w:t>GitHub</w:t>
            </w:r>
          </w:p>
        </w:tc>
        <w:tc>
          <w:tcPr>
            <w:tcW w:w="6293" w:type="dxa"/>
            <w:shd w:val="clear" w:color="auto" w:fill="auto"/>
          </w:tcPr>
          <w:p w:rsidR="003F0086" w:rsidRDefault="008A7EF0" w:rsidP="0017480C">
            <w:r>
              <w:rPr>
                <w:rFonts w:hint="eastAsia"/>
              </w:rPr>
              <w:t>Git</w:t>
            </w:r>
            <w:r>
              <w:rPr>
                <w:rFonts w:hint="eastAsia"/>
              </w:rPr>
              <w:t>のリポジトリをホスティングするサービスで、</w:t>
            </w:r>
            <w:r>
              <w:rPr>
                <w:rFonts w:hint="eastAsia"/>
              </w:rPr>
              <w:t>Git</w:t>
            </w:r>
            <w:r>
              <w:rPr>
                <w:rFonts w:hint="eastAsia"/>
              </w:rPr>
              <w:t>はコマンドラインツールであるのに対し、</w:t>
            </w:r>
            <w:r>
              <w:rPr>
                <w:rFonts w:hint="eastAsia"/>
              </w:rPr>
              <w:t>GitHub</w:t>
            </w:r>
            <w:r>
              <w:rPr>
                <w:rFonts w:hint="eastAsia"/>
              </w:rPr>
              <w:t>は</w:t>
            </w:r>
            <w:r>
              <w:rPr>
                <w:rFonts w:hint="eastAsia"/>
              </w:rPr>
              <w:t>Web</w:t>
            </w:r>
            <w:r w:rsidR="00355574">
              <w:rPr>
                <w:rFonts w:hint="eastAsia"/>
              </w:rPr>
              <w:t>ブラウザ</w:t>
            </w:r>
            <w:r>
              <w:rPr>
                <w:rFonts w:hint="eastAsia"/>
              </w:rPr>
              <w:t>でグラフィカルなユーザインターフェースを提供する。</w:t>
            </w:r>
            <w:r w:rsidR="003F0086">
              <w:rPr>
                <w:rFonts w:hint="eastAsia"/>
              </w:rPr>
              <w:t>アカウントを登録し、制限</w:t>
            </w:r>
            <w:r w:rsidR="0017480C">
              <w:rPr>
                <w:rFonts w:hint="eastAsia"/>
              </w:rPr>
              <w:t>内は</w:t>
            </w:r>
            <w:r w:rsidR="003F0086">
              <w:rPr>
                <w:rFonts w:hint="eastAsia"/>
              </w:rPr>
              <w:t>無料で利用することができる。</w:t>
            </w:r>
          </w:p>
          <w:p w:rsidR="0017480C" w:rsidRDefault="0017480C" w:rsidP="0017480C"/>
        </w:tc>
      </w:tr>
      <w:tr w:rsidR="00ED746B" w:rsidTr="00A96977">
        <w:trPr>
          <w:jc w:val="center"/>
        </w:trPr>
        <w:tc>
          <w:tcPr>
            <w:tcW w:w="450" w:type="dxa"/>
            <w:shd w:val="clear" w:color="auto" w:fill="D9D9D9" w:themeFill="background1" w:themeFillShade="D9"/>
            <w:vAlign w:val="center"/>
          </w:tcPr>
          <w:p w:rsidR="00ED746B" w:rsidRDefault="00ED746B" w:rsidP="008A7EF0">
            <w:pPr>
              <w:jc w:val="center"/>
            </w:pPr>
            <w:r>
              <w:rPr>
                <w:rFonts w:hint="eastAsia"/>
              </w:rPr>
              <w:t>16</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テスト</w:t>
            </w:r>
          </w:p>
        </w:tc>
        <w:tc>
          <w:tcPr>
            <w:tcW w:w="651" w:type="dxa"/>
            <w:shd w:val="clear" w:color="auto" w:fill="D9D9D9" w:themeFill="background1" w:themeFillShade="D9"/>
            <w:textDirection w:val="tbRlV"/>
            <w:vAlign w:val="center"/>
          </w:tcPr>
          <w:p w:rsidR="00ED746B" w:rsidRDefault="00ED746B" w:rsidP="00E933C3">
            <w:pPr>
              <w:jc w:val="center"/>
            </w:pPr>
            <w:r>
              <w:rPr>
                <w:rFonts w:hint="eastAsia"/>
              </w:rPr>
              <w:t>CI</w:t>
            </w:r>
            <w:r>
              <w:rPr>
                <w:rFonts w:hint="eastAsia"/>
              </w:rPr>
              <w:t>ツール</w:t>
            </w:r>
          </w:p>
        </w:tc>
        <w:tc>
          <w:tcPr>
            <w:tcW w:w="3017" w:type="dxa"/>
            <w:shd w:val="clear" w:color="auto" w:fill="D9D9D9" w:themeFill="background1" w:themeFillShade="D9"/>
          </w:tcPr>
          <w:p w:rsidR="00ED746B" w:rsidRDefault="0020177E" w:rsidP="00E933C3">
            <w:r>
              <w:rPr>
                <w:rFonts w:hint="eastAsia"/>
              </w:rPr>
              <w:t>Jenkins</w:t>
            </w:r>
          </w:p>
        </w:tc>
        <w:tc>
          <w:tcPr>
            <w:tcW w:w="6293" w:type="dxa"/>
            <w:shd w:val="clear" w:color="auto" w:fill="D9D9D9" w:themeFill="background1" w:themeFillShade="D9"/>
          </w:tcPr>
          <w:p w:rsidR="00ED746B" w:rsidRDefault="00DC7E29" w:rsidP="00E933C3">
            <w:r>
              <w:rPr>
                <w:rFonts w:hint="eastAsia"/>
              </w:rPr>
              <w:t>ソフトウェア開発向けに継続的インテグレーションを提供するフリーソフトウェア。</w:t>
            </w:r>
            <w:r w:rsidR="00AD654E">
              <w:rPr>
                <w:rFonts w:hint="eastAsia"/>
              </w:rPr>
              <w:t>Java</w:t>
            </w:r>
            <w:r w:rsidR="00AD654E">
              <w:rPr>
                <w:rFonts w:hint="eastAsia"/>
              </w:rPr>
              <w:t>環境で動作する。</w:t>
            </w:r>
          </w:p>
          <w:p w:rsidR="0020177E" w:rsidRDefault="00FE4F85" w:rsidP="00E933C3">
            <w:r>
              <w:rPr>
                <w:rFonts w:hint="eastAsia"/>
              </w:rPr>
              <w:t>NC3</w:t>
            </w:r>
            <w:r>
              <w:rPr>
                <w:rFonts w:hint="eastAsia"/>
              </w:rPr>
              <w:t>における</w:t>
            </w:r>
            <w:r>
              <w:rPr>
                <w:rFonts w:hint="eastAsia"/>
              </w:rPr>
              <w:t>Jenkins</w:t>
            </w:r>
            <w:r>
              <w:rPr>
                <w:rFonts w:hint="eastAsia"/>
              </w:rPr>
              <w:t>は</w:t>
            </w:r>
            <w:r w:rsidR="00135717">
              <w:rPr>
                <w:rFonts w:hint="eastAsia"/>
              </w:rPr>
              <w:t>開発環境を対象にテストしており、プログラムは次項の</w:t>
            </w:r>
            <w:r w:rsidR="00135717">
              <w:rPr>
                <w:rFonts w:hint="eastAsia"/>
              </w:rPr>
              <w:t>TravisCI</w:t>
            </w:r>
            <w:r w:rsidR="00135717">
              <w:rPr>
                <w:rFonts w:hint="eastAsia"/>
              </w:rPr>
              <w:t>でテストしている。</w:t>
            </w:r>
          </w:p>
          <w:p w:rsidR="00135717" w:rsidRDefault="00135717" w:rsidP="00E933C3"/>
        </w:tc>
      </w:tr>
    </w:tbl>
    <w:p w:rsidR="00731B64" w:rsidRPr="007B522E" w:rsidRDefault="00731B64" w:rsidP="00731B64">
      <w:r>
        <w:rPr>
          <w:rFonts w:hint="eastAsia"/>
        </w:rPr>
        <w:t>※</w:t>
      </w:r>
      <w:r>
        <w:rPr>
          <w:rFonts w:hint="eastAsia"/>
        </w:rPr>
        <w:t>CI</w:t>
      </w:r>
      <w:r>
        <w:rPr>
          <w:rFonts w:hint="eastAsia"/>
        </w:rPr>
        <w:t>（</w:t>
      </w:r>
      <w:r w:rsidRPr="007B522E">
        <w:rPr>
          <w:rFonts w:hint="eastAsia"/>
        </w:rPr>
        <w:t>継続的インテグレーション</w:t>
      </w:r>
      <w:r>
        <w:rPr>
          <w:rFonts w:hint="eastAsia"/>
        </w:rPr>
        <w:t>）</w:t>
      </w:r>
    </w:p>
    <w:p w:rsidR="009A7EB7" w:rsidRDefault="00731B64" w:rsidP="00731B64">
      <w:pPr>
        <w:widowControl/>
        <w:adjustRightInd/>
        <w:spacing w:line="240" w:lineRule="auto"/>
        <w:jc w:val="left"/>
        <w:textAlignment w:val="auto"/>
        <w:rPr>
          <w:color w:val="FF0000"/>
        </w:rPr>
      </w:pPr>
      <w:r w:rsidRPr="007B522E">
        <w:rPr>
          <w:rFonts w:hint="eastAsia"/>
        </w:rPr>
        <w:t xml:space="preserve">　主にプログラマーのアプリケーション作成時の品質改善や納期の短縮のための習慣のこと。</w:t>
      </w:r>
      <w:r w:rsidRPr="007B522E">
        <w:rPr>
          <w:rFonts w:hint="eastAsia"/>
        </w:rPr>
        <w:t>XP</w:t>
      </w:r>
      <w:r w:rsidRPr="007B522E">
        <w:rPr>
          <w:rFonts w:hint="eastAsia"/>
        </w:rPr>
        <w:t>（エクストリームプログラミング）のプラクティスの一つで、ビルドやテスト等を継続的に実行していくことを意味する。</w:t>
      </w:r>
      <w:r w:rsidR="009A7EB7">
        <w:rPr>
          <w:color w:val="FF0000"/>
        </w:rPr>
        <w:br w:type="page"/>
      </w:r>
    </w:p>
    <w:p w:rsidR="007331AA" w:rsidRPr="007331AA" w:rsidRDefault="007331AA" w:rsidP="007331AA">
      <w:pPr>
        <w:pStyle w:val="af2"/>
        <w:keepNext/>
        <w:jc w:val="center"/>
        <w:rPr>
          <w:u w:val="single"/>
        </w:rPr>
      </w:pPr>
      <w:r>
        <w:rPr>
          <w:rFonts w:hint="eastAsia"/>
        </w:rPr>
        <w:lastRenderedPageBreak/>
        <w:t>表</w:t>
      </w:r>
      <w:r>
        <w:rPr>
          <w:rFonts w:hint="eastAsia"/>
        </w:rPr>
        <w:t xml:space="preserve"> </w:t>
      </w:r>
      <w:fldSimple w:instr=" STYLEREF 1 \s ">
        <w:r w:rsidR="00AA1FC9">
          <w:rPr>
            <w:noProof/>
          </w:rPr>
          <w:t>2</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3</w:t>
      </w:r>
      <w:r w:rsidR="002478E7">
        <w:fldChar w:fldCharType="end"/>
      </w:r>
      <w:r w:rsidRPr="004050E5">
        <w:rPr>
          <w:rFonts w:hint="eastAsia"/>
        </w:rPr>
        <w:t xml:space="preserve">　利用するソフトウェアの機能概要</w:t>
      </w:r>
      <w:r>
        <w:rPr>
          <w:rFonts w:hint="eastAsia"/>
        </w:rPr>
        <w:t>３</w:t>
      </w:r>
    </w:p>
    <w:tbl>
      <w:tblPr>
        <w:tblStyle w:val="af1"/>
        <w:tblW w:w="11062" w:type="dxa"/>
        <w:jc w:val="center"/>
        <w:tblInd w:w="305" w:type="dxa"/>
        <w:tblLook w:val="04A0"/>
      </w:tblPr>
      <w:tblGrid>
        <w:gridCol w:w="450"/>
        <w:gridCol w:w="582"/>
        <w:gridCol w:w="582"/>
        <w:gridCol w:w="3155"/>
        <w:gridCol w:w="6293"/>
      </w:tblGrid>
      <w:tr w:rsidR="009A7EB7" w:rsidTr="00692DEA">
        <w:trPr>
          <w:cantSplit/>
          <w:trHeight w:val="1134"/>
          <w:jc w:val="center"/>
        </w:trPr>
        <w:tc>
          <w:tcPr>
            <w:tcW w:w="450" w:type="dxa"/>
            <w:shd w:val="clear" w:color="auto" w:fill="DAEEF3" w:themeFill="accent5" w:themeFillTint="33"/>
            <w:vAlign w:val="center"/>
          </w:tcPr>
          <w:p w:rsidR="009A7EB7" w:rsidRDefault="009A7EB7" w:rsidP="008A7EF0">
            <w:pPr>
              <w:jc w:val="center"/>
            </w:pPr>
            <w:r>
              <w:rPr>
                <w:rFonts w:hint="eastAsia"/>
              </w:rPr>
              <w:t>項番</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大分類</w:t>
            </w:r>
          </w:p>
        </w:tc>
        <w:tc>
          <w:tcPr>
            <w:tcW w:w="582" w:type="dxa"/>
            <w:shd w:val="clear" w:color="auto" w:fill="DAEEF3" w:themeFill="accent5" w:themeFillTint="33"/>
            <w:textDirection w:val="tbRlV"/>
            <w:vAlign w:val="center"/>
          </w:tcPr>
          <w:p w:rsidR="009A7EB7" w:rsidRDefault="009A7EB7" w:rsidP="008A7EF0">
            <w:pPr>
              <w:ind w:left="113" w:right="113"/>
              <w:jc w:val="center"/>
            </w:pPr>
            <w:r>
              <w:rPr>
                <w:rFonts w:hint="eastAsia"/>
              </w:rPr>
              <w:t>小分類</w:t>
            </w:r>
          </w:p>
        </w:tc>
        <w:tc>
          <w:tcPr>
            <w:tcW w:w="3155" w:type="dxa"/>
            <w:shd w:val="clear" w:color="auto" w:fill="DAEEF3" w:themeFill="accent5" w:themeFillTint="33"/>
            <w:vAlign w:val="center"/>
          </w:tcPr>
          <w:p w:rsidR="009A7EB7" w:rsidRDefault="000F3DC8" w:rsidP="008A7EF0">
            <w:pPr>
              <w:jc w:val="center"/>
            </w:pPr>
            <w:r>
              <w:rPr>
                <w:rFonts w:hint="eastAsia"/>
              </w:rPr>
              <w:t>ソフトウェア</w:t>
            </w:r>
            <w:r w:rsidR="009A7EB7">
              <w:rPr>
                <w:rFonts w:hint="eastAsia"/>
              </w:rPr>
              <w:t>名</w:t>
            </w:r>
          </w:p>
        </w:tc>
        <w:tc>
          <w:tcPr>
            <w:tcW w:w="6293" w:type="dxa"/>
            <w:shd w:val="clear" w:color="auto" w:fill="DAEEF3" w:themeFill="accent5" w:themeFillTint="33"/>
            <w:vAlign w:val="center"/>
          </w:tcPr>
          <w:p w:rsidR="009A7EB7" w:rsidRDefault="009A7EB7" w:rsidP="008A7EF0">
            <w:pPr>
              <w:jc w:val="center"/>
            </w:pPr>
            <w:r>
              <w:rPr>
                <w:rFonts w:hint="eastAsia"/>
              </w:rPr>
              <w:t>概要</w:t>
            </w:r>
          </w:p>
        </w:tc>
      </w:tr>
      <w:tr w:rsidR="00B06EA7" w:rsidTr="00692DEA">
        <w:trPr>
          <w:jc w:val="center"/>
        </w:trPr>
        <w:tc>
          <w:tcPr>
            <w:tcW w:w="450" w:type="dxa"/>
            <w:vAlign w:val="center"/>
          </w:tcPr>
          <w:p w:rsidR="00B06EA7" w:rsidRDefault="00B06EA7" w:rsidP="008A7EF0">
            <w:pPr>
              <w:jc w:val="center"/>
            </w:pPr>
            <w:r>
              <w:rPr>
                <w:rFonts w:hint="eastAsia"/>
              </w:rPr>
              <w:t>17</w:t>
            </w:r>
          </w:p>
        </w:tc>
        <w:tc>
          <w:tcPr>
            <w:tcW w:w="582" w:type="dxa"/>
            <w:vMerge w:val="restart"/>
            <w:textDirection w:val="tbRlV"/>
            <w:vAlign w:val="center"/>
          </w:tcPr>
          <w:p w:rsidR="00B06EA7" w:rsidRDefault="00B06EA7" w:rsidP="008A7EF0">
            <w:pPr>
              <w:ind w:left="113" w:right="113"/>
              <w:jc w:val="center"/>
            </w:pPr>
            <w:r>
              <w:rPr>
                <w:rFonts w:hint="eastAsia"/>
              </w:rPr>
              <w:t>テスト</w:t>
            </w:r>
          </w:p>
        </w:tc>
        <w:tc>
          <w:tcPr>
            <w:tcW w:w="582" w:type="dxa"/>
            <w:textDirection w:val="tbRlV"/>
          </w:tcPr>
          <w:p w:rsidR="00B06EA7" w:rsidRDefault="00B06EA7" w:rsidP="008A7EF0">
            <w:pPr>
              <w:ind w:left="113" w:right="113"/>
              <w:jc w:val="center"/>
            </w:pPr>
            <w:r>
              <w:rPr>
                <w:rFonts w:hint="eastAsia"/>
              </w:rPr>
              <w:t>CI</w:t>
            </w:r>
            <w:r>
              <w:rPr>
                <w:rFonts w:hint="eastAsia"/>
              </w:rPr>
              <w:t>ツール</w:t>
            </w:r>
          </w:p>
        </w:tc>
        <w:tc>
          <w:tcPr>
            <w:tcW w:w="3155" w:type="dxa"/>
          </w:tcPr>
          <w:p w:rsidR="00B06EA7" w:rsidRDefault="00B06EA7" w:rsidP="008A7EF0">
            <w:r>
              <w:rPr>
                <w:rFonts w:hint="eastAsia"/>
              </w:rPr>
              <w:t>TravisCI</w:t>
            </w:r>
          </w:p>
        </w:tc>
        <w:tc>
          <w:tcPr>
            <w:tcW w:w="6293" w:type="dxa"/>
          </w:tcPr>
          <w:p w:rsidR="00B06EA7" w:rsidRDefault="00B06EA7" w:rsidP="008A7EF0">
            <w:r>
              <w:rPr>
                <w:rFonts w:hint="eastAsia"/>
              </w:rPr>
              <w:t>オープンソースコミュニティのための</w:t>
            </w:r>
            <w:r>
              <w:rPr>
                <w:rFonts w:hint="eastAsia"/>
              </w:rPr>
              <w:t>CI</w:t>
            </w:r>
            <w:r>
              <w:rPr>
                <w:rFonts w:hint="eastAsia"/>
              </w:rPr>
              <w:t>（継続的インテグレーション）サービス。</w:t>
            </w:r>
            <w:r>
              <w:rPr>
                <w:rFonts w:hint="eastAsia"/>
              </w:rPr>
              <w:t>GitHub</w:t>
            </w:r>
            <w:r>
              <w:rPr>
                <w:rFonts w:hint="eastAsia"/>
              </w:rPr>
              <w:t>と連携しており、</w:t>
            </w:r>
            <w:r>
              <w:rPr>
                <w:rFonts w:hint="eastAsia"/>
              </w:rPr>
              <w:t>CI</w:t>
            </w:r>
            <w:r>
              <w:rPr>
                <w:rFonts w:hint="eastAsia"/>
              </w:rPr>
              <w:t>したいリポジトリを接続することで</w:t>
            </w:r>
            <w:r>
              <w:rPr>
                <w:rFonts w:hint="eastAsia"/>
              </w:rPr>
              <w:t>TravisCI</w:t>
            </w:r>
            <w:r>
              <w:rPr>
                <w:rFonts w:hint="eastAsia"/>
              </w:rPr>
              <w:t>がコミットを取得して設定通りにビルド・テストを実行する。失敗するとメール等で結果が送信される。</w:t>
            </w:r>
          </w:p>
          <w:p w:rsidR="00B06EA7" w:rsidRDefault="00B06EA7" w:rsidP="008A7EF0"/>
        </w:tc>
      </w:tr>
      <w:tr w:rsidR="00B06EA7" w:rsidTr="00692DEA">
        <w:trPr>
          <w:cantSplit/>
          <w:trHeight w:val="654"/>
          <w:jc w:val="center"/>
        </w:trPr>
        <w:tc>
          <w:tcPr>
            <w:tcW w:w="450" w:type="dxa"/>
            <w:shd w:val="clear" w:color="auto" w:fill="D9D9D9" w:themeFill="background1" w:themeFillShade="D9"/>
            <w:vAlign w:val="center"/>
          </w:tcPr>
          <w:p w:rsidR="00B06EA7" w:rsidRDefault="00B06EA7" w:rsidP="008A7EF0">
            <w:pPr>
              <w:jc w:val="center"/>
            </w:pPr>
            <w:r>
              <w:rPr>
                <w:rFonts w:hint="eastAsia"/>
              </w:rPr>
              <w:t>18</w:t>
            </w:r>
          </w:p>
        </w:tc>
        <w:tc>
          <w:tcPr>
            <w:tcW w:w="582" w:type="dxa"/>
            <w:vMerge/>
            <w:textDirection w:val="tbRlV"/>
            <w:vAlign w:val="center"/>
          </w:tcPr>
          <w:p w:rsidR="00B06EA7" w:rsidRDefault="00B06EA7" w:rsidP="008A7EF0">
            <w:pPr>
              <w:ind w:left="113" w:right="113"/>
              <w:jc w:val="center"/>
            </w:pPr>
          </w:p>
        </w:tc>
        <w:tc>
          <w:tcPr>
            <w:tcW w:w="582" w:type="dxa"/>
            <w:vMerge w:val="restart"/>
            <w:shd w:val="clear" w:color="auto" w:fill="auto"/>
            <w:textDirection w:val="tbRlV"/>
            <w:vAlign w:val="center"/>
          </w:tcPr>
          <w:p w:rsidR="00B06EA7" w:rsidRDefault="00B06EA7" w:rsidP="008A7EF0">
            <w:pPr>
              <w:ind w:left="113" w:right="113"/>
              <w:jc w:val="center"/>
            </w:pPr>
            <w:r>
              <w:rPr>
                <w:rFonts w:hint="eastAsia"/>
              </w:rPr>
              <w:t>TravisCI</w:t>
            </w:r>
            <w:r>
              <w:rPr>
                <w:rFonts w:hint="eastAsia"/>
              </w:rPr>
              <w:t>によるテスト</w:t>
            </w:r>
          </w:p>
        </w:tc>
        <w:tc>
          <w:tcPr>
            <w:tcW w:w="3155" w:type="dxa"/>
            <w:shd w:val="clear" w:color="auto" w:fill="D9D9D9" w:themeFill="background1" w:themeFillShade="D9"/>
          </w:tcPr>
          <w:p w:rsidR="00B06EA7" w:rsidRDefault="00B06EA7" w:rsidP="008A7EF0">
            <w:r>
              <w:rPr>
                <w:rFonts w:hint="eastAsia"/>
              </w:rPr>
              <w:t>PHPUnit</w:t>
            </w:r>
          </w:p>
          <w:p w:rsidR="00B06EA7" w:rsidRDefault="00B06EA7" w:rsidP="008A7EF0">
            <w:r>
              <w:rPr>
                <w:rFonts w:hint="eastAsia"/>
              </w:rPr>
              <w:t>（</w:t>
            </w:r>
            <w:r>
              <w:rPr>
                <w:rFonts w:hint="eastAsia"/>
              </w:rPr>
              <w:t>3.7.32</w:t>
            </w:r>
            <w:r>
              <w:rPr>
                <w:rFonts w:hint="eastAsia"/>
              </w:rPr>
              <w:t>）</w:t>
            </w:r>
          </w:p>
        </w:tc>
        <w:tc>
          <w:tcPr>
            <w:tcW w:w="6293" w:type="dxa"/>
            <w:shd w:val="clear" w:color="auto" w:fill="D9D9D9" w:themeFill="background1" w:themeFillShade="D9"/>
          </w:tcPr>
          <w:p w:rsidR="00B06EA7" w:rsidRPr="00BB4363" w:rsidRDefault="00B06EA7" w:rsidP="008A7EF0">
            <w:r>
              <w:rPr>
                <w:rFonts w:hint="eastAsia"/>
              </w:rPr>
              <w:t>xUnit</w:t>
            </w:r>
            <w:r>
              <w:rPr>
                <w:rFonts w:hint="eastAsia"/>
              </w:rPr>
              <w:t>系ユニットテストフレームワーク。ユニットテストを</w:t>
            </w:r>
            <w:r>
              <w:rPr>
                <w:rFonts w:hint="eastAsia"/>
              </w:rPr>
              <w:t>PHP</w:t>
            </w:r>
            <w:r>
              <w:rPr>
                <w:rFonts w:hint="eastAsia"/>
              </w:rPr>
              <w:t>プログラムとして作成し、コマンドラインからバッチ処理的に実行することができる。</w:t>
            </w:r>
          </w:p>
        </w:tc>
      </w:tr>
      <w:tr w:rsidR="00B06EA7" w:rsidTr="00692DEA">
        <w:trPr>
          <w:cantSplit/>
          <w:trHeight w:val="784"/>
          <w:jc w:val="center"/>
        </w:trPr>
        <w:tc>
          <w:tcPr>
            <w:tcW w:w="450" w:type="dxa"/>
            <w:vAlign w:val="center"/>
          </w:tcPr>
          <w:p w:rsidR="00B06EA7" w:rsidRDefault="00B06EA7" w:rsidP="008A7EF0">
            <w:pPr>
              <w:jc w:val="center"/>
            </w:pPr>
            <w:r>
              <w:rPr>
                <w:rFonts w:hint="eastAsia"/>
              </w:rPr>
              <w:t>19</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tcPr>
          <w:p w:rsidR="00B06EA7" w:rsidRDefault="00B06EA7" w:rsidP="008A7EF0">
            <w:r w:rsidRPr="000F032B">
              <w:t>PHP_CodeSniffer</w:t>
            </w:r>
          </w:p>
          <w:p w:rsidR="00B06EA7" w:rsidRDefault="00B06EA7" w:rsidP="008A7EF0">
            <w:r>
              <w:rPr>
                <w:rFonts w:hint="eastAsia"/>
              </w:rPr>
              <w:t>（</w:t>
            </w:r>
            <w:r w:rsidRPr="000F032B">
              <w:t>1.5.4</w:t>
            </w:r>
            <w:r>
              <w:rPr>
                <w:rFonts w:hint="eastAsia"/>
              </w:rPr>
              <w:t>）</w:t>
            </w:r>
          </w:p>
        </w:tc>
        <w:tc>
          <w:tcPr>
            <w:tcW w:w="6293" w:type="dxa"/>
          </w:tcPr>
          <w:p w:rsidR="00B06EA7" w:rsidRDefault="00B06EA7" w:rsidP="008A7EF0">
            <w:r>
              <w:rPr>
                <w:rFonts w:hint="eastAsia"/>
              </w:rPr>
              <w:t>PEAR</w:t>
            </w:r>
            <w:r>
              <w:rPr>
                <w:rFonts w:hint="eastAsia"/>
              </w:rPr>
              <w:t>（</w:t>
            </w:r>
            <w:r>
              <w:rPr>
                <w:rFonts w:hint="eastAsia"/>
              </w:rPr>
              <w:t>PHP Extension and Application Repository</w:t>
            </w:r>
            <w:r>
              <w:rPr>
                <w:rFonts w:hint="eastAsia"/>
              </w:rPr>
              <w:t>）により提供されているコーディング規約のチェックツール。下記のように行単位でコーディング規約違反を出力する。</w:t>
            </w:r>
          </w:p>
          <w:p w:rsidR="00B06EA7" w:rsidRPr="00FE7965" w:rsidRDefault="00B06EA7" w:rsidP="008A7EF0">
            <w:pPr>
              <w:rPr>
                <w:color w:val="FF0000"/>
              </w:rPr>
            </w:pPr>
            <w:r>
              <w:rPr>
                <w:noProof/>
                <w:color w:val="FF0000"/>
              </w:rPr>
              <w:drawing>
                <wp:inline distT="0" distB="0" distL="0" distR="0">
                  <wp:extent cx="3270415" cy="1133617"/>
                  <wp:effectExtent l="19050" t="0" r="6185" b="0"/>
                  <wp:docPr id="1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r="4133"/>
                          <a:stretch>
                            <a:fillRect/>
                          </a:stretch>
                        </pic:blipFill>
                        <pic:spPr bwMode="auto">
                          <a:xfrm>
                            <a:off x="0" y="0"/>
                            <a:ext cx="3282758" cy="1137895"/>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20</w:t>
            </w:r>
          </w:p>
        </w:tc>
        <w:tc>
          <w:tcPr>
            <w:tcW w:w="582" w:type="dxa"/>
            <w:vMerge/>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Mess Detector</w:t>
            </w:r>
          </w:p>
          <w:p w:rsidR="00B06EA7" w:rsidRDefault="00B06EA7" w:rsidP="008A7EF0">
            <w:r>
              <w:rPr>
                <w:rFonts w:hint="eastAsia"/>
              </w:rPr>
              <w:t>（</w:t>
            </w:r>
            <w:r w:rsidRPr="000F032B">
              <w:t>1.5.0</w:t>
            </w:r>
            <w:r>
              <w:rPr>
                <w:rFonts w:hint="eastAsia"/>
              </w:rPr>
              <w:t>）</w:t>
            </w:r>
          </w:p>
        </w:tc>
        <w:tc>
          <w:tcPr>
            <w:tcW w:w="6293" w:type="dxa"/>
            <w:shd w:val="clear" w:color="auto" w:fill="D9D9D9" w:themeFill="background1" w:themeFillShade="D9"/>
          </w:tcPr>
          <w:p w:rsidR="00B06EA7" w:rsidRDefault="00B06EA7" w:rsidP="008A7EF0">
            <w:r>
              <w:rPr>
                <w:rFonts w:hint="eastAsia"/>
              </w:rPr>
              <w:t>一般的なコーディング作法チェックツール。行単位でチェックを行い、使われていない変数名がある時は以下のように出力する。</w:t>
            </w:r>
          </w:p>
          <w:p w:rsidR="00B06EA7" w:rsidRPr="00FE7965" w:rsidRDefault="00B06EA7" w:rsidP="001C2A3F">
            <w:pPr>
              <w:jc w:val="center"/>
              <w:rPr>
                <w:color w:val="FF0000"/>
              </w:rPr>
            </w:pPr>
            <w:r>
              <w:rPr>
                <w:noProof/>
                <w:color w:val="FF0000"/>
              </w:rPr>
              <w:drawing>
                <wp:inline distT="0" distB="0" distL="0" distR="0">
                  <wp:extent cx="1892878" cy="522305"/>
                  <wp:effectExtent l="19050" t="0" r="0" b="0"/>
                  <wp:docPr id="1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b="1904"/>
                          <a:stretch>
                            <a:fillRect/>
                          </a:stretch>
                        </pic:blipFill>
                        <pic:spPr bwMode="auto">
                          <a:xfrm>
                            <a:off x="0" y="0"/>
                            <a:ext cx="1919574" cy="529671"/>
                          </a:xfrm>
                          <a:prstGeom prst="rect">
                            <a:avLst/>
                          </a:prstGeom>
                          <a:noFill/>
                          <a:ln w="9525">
                            <a:noFill/>
                            <a:miter lim="800000"/>
                            <a:headEnd/>
                            <a:tailEnd/>
                          </a:ln>
                        </pic:spPr>
                      </pic:pic>
                    </a:graphicData>
                  </a:graphic>
                </wp:inline>
              </w:drawing>
            </w:r>
          </w:p>
        </w:tc>
      </w:tr>
      <w:tr w:rsidR="00B06EA7" w:rsidTr="00692DEA">
        <w:trPr>
          <w:cantSplit/>
          <w:trHeight w:val="786"/>
          <w:jc w:val="center"/>
        </w:trPr>
        <w:tc>
          <w:tcPr>
            <w:tcW w:w="450" w:type="dxa"/>
            <w:shd w:val="clear" w:color="auto" w:fill="auto"/>
            <w:vAlign w:val="center"/>
          </w:tcPr>
          <w:p w:rsidR="00B06EA7" w:rsidRDefault="00B06EA7" w:rsidP="008A7EF0">
            <w:pPr>
              <w:jc w:val="center"/>
            </w:pPr>
            <w:r>
              <w:rPr>
                <w:rFonts w:hint="eastAsia"/>
              </w:rPr>
              <w:t>21</w:t>
            </w:r>
          </w:p>
        </w:tc>
        <w:tc>
          <w:tcPr>
            <w:tcW w:w="582" w:type="dxa"/>
            <w:vMerge/>
            <w:shd w:val="clear" w:color="auto" w:fill="FDE9D9" w:themeFill="accent6" w:themeFillTint="33"/>
            <w:textDirection w:val="tbRlV"/>
            <w:vAlign w:val="center"/>
          </w:tcPr>
          <w:p w:rsidR="00B06EA7" w:rsidRDefault="00B06EA7" w:rsidP="008A7EF0">
            <w:pPr>
              <w:ind w:left="113" w:right="113"/>
              <w:jc w:val="center"/>
            </w:pPr>
          </w:p>
        </w:tc>
        <w:tc>
          <w:tcPr>
            <w:tcW w:w="582" w:type="dxa"/>
            <w:vMerge/>
            <w:shd w:val="clear" w:color="auto" w:fill="auto"/>
            <w:textDirection w:val="tbRlV"/>
          </w:tcPr>
          <w:p w:rsidR="00B06EA7" w:rsidRDefault="00B06EA7" w:rsidP="008A7EF0">
            <w:pPr>
              <w:ind w:left="113" w:right="113"/>
              <w:jc w:val="center"/>
            </w:pPr>
          </w:p>
        </w:tc>
        <w:tc>
          <w:tcPr>
            <w:tcW w:w="3155" w:type="dxa"/>
            <w:shd w:val="clear" w:color="auto" w:fill="auto"/>
          </w:tcPr>
          <w:p w:rsidR="00B06EA7" w:rsidRDefault="00B06EA7" w:rsidP="008A7EF0">
            <w:r>
              <w:rPr>
                <w:rFonts w:hint="eastAsia"/>
              </w:rPr>
              <w:t>PHP Copy/Paste Detector</w:t>
            </w:r>
          </w:p>
          <w:p w:rsidR="00B06EA7" w:rsidRDefault="00B06EA7" w:rsidP="008A7EF0">
            <w:r>
              <w:rPr>
                <w:rFonts w:hint="eastAsia"/>
              </w:rPr>
              <w:t>（</w:t>
            </w:r>
            <w:r w:rsidRPr="00A27484">
              <w:t>2.0.0</w:t>
            </w:r>
            <w:r>
              <w:rPr>
                <w:rFonts w:hint="eastAsia"/>
              </w:rPr>
              <w:t>）</w:t>
            </w:r>
          </w:p>
        </w:tc>
        <w:tc>
          <w:tcPr>
            <w:tcW w:w="6293" w:type="dxa"/>
            <w:shd w:val="clear" w:color="auto" w:fill="auto"/>
          </w:tcPr>
          <w:p w:rsidR="00B06EA7" w:rsidRDefault="00B06EA7" w:rsidP="008A7EF0">
            <w:r>
              <w:rPr>
                <w:rFonts w:hint="eastAsia"/>
              </w:rPr>
              <w:t>PEAR</w:t>
            </w:r>
            <w:r>
              <w:rPr>
                <w:rFonts w:hint="eastAsia"/>
              </w:rPr>
              <w:t>により提供されている重複コードのチェックツール。コードに重複がある場合、下記のように重複範囲を出力する</w:t>
            </w:r>
          </w:p>
          <w:p w:rsidR="00B06EA7" w:rsidRPr="001C2A3F" w:rsidRDefault="00B06EA7" w:rsidP="001C2A3F">
            <w:pPr>
              <w:jc w:val="center"/>
            </w:pPr>
            <w:r>
              <w:rPr>
                <w:noProof/>
              </w:rPr>
              <w:drawing>
                <wp:inline distT="0" distB="0" distL="0" distR="0">
                  <wp:extent cx="2486644" cy="894472"/>
                  <wp:effectExtent l="19050" t="0" r="8906" b="0"/>
                  <wp:docPr id="1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492099" cy="896434"/>
                          </a:xfrm>
                          <a:prstGeom prst="rect">
                            <a:avLst/>
                          </a:prstGeom>
                          <a:noFill/>
                          <a:ln w="9525">
                            <a:noFill/>
                            <a:miter lim="800000"/>
                            <a:headEnd/>
                            <a:tailEnd/>
                          </a:ln>
                        </pic:spPr>
                      </pic:pic>
                    </a:graphicData>
                  </a:graphic>
                </wp:inline>
              </w:drawing>
            </w:r>
          </w:p>
        </w:tc>
      </w:tr>
      <w:tr w:rsidR="00B06EA7" w:rsidTr="00B06EA7">
        <w:trPr>
          <w:cantSplit/>
          <w:trHeight w:val="786"/>
          <w:jc w:val="center"/>
        </w:trPr>
        <w:tc>
          <w:tcPr>
            <w:tcW w:w="450" w:type="dxa"/>
            <w:shd w:val="clear" w:color="auto" w:fill="D9D9D9" w:themeFill="background1" w:themeFillShade="D9"/>
            <w:vAlign w:val="center"/>
          </w:tcPr>
          <w:p w:rsidR="00B06EA7" w:rsidRDefault="00B06EA7" w:rsidP="008A7EF0">
            <w:pPr>
              <w:jc w:val="center"/>
            </w:pPr>
            <w:r>
              <w:rPr>
                <w:rFonts w:hint="eastAsia"/>
              </w:rPr>
              <w:t>22</w:t>
            </w:r>
          </w:p>
        </w:tc>
        <w:tc>
          <w:tcPr>
            <w:tcW w:w="582" w:type="dxa"/>
            <w:vMerge/>
            <w:shd w:val="clear" w:color="auto" w:fill="D9D9D9" w:themeFill="background1" w:themeFillShade="D9"/>
            <w:textDirection w:val="tbRlV"/>
            <w:vAlign w:val="center"/>
          </w:tcPr>
          <w:p w:rsidR="00B06EA7" w:rsidRDefault="00B06EA7" w:rsidP="008A7EF0">
            <w:pPr>
              <w:ind w:left="113" w:right="113"/>
              <w:jc w:val="center"/>
            </w:pPr>
          </w:p>
        </w:tc>
        <w:tc>
          <w:tcPr>
            <w:tcW w:w="582" w:type="dxa"/>
            <w:vMerge/>
            <w:shd w:val="clear" w:color="auto" w:fill="D9D9D9" w:themeFill="background1" w:themeFillShade="D9"/>
            <w:textDirection w:val="tbRlV"/>
          </w:tcPr>
          <w:p w:rsidR="00B06EA7" w:rsidRDefault="00B06EA7" w:rsidP="008A7EF0">
            <w:pPr>
              <w:ind w:left="113" w:right="113"/>
              <w:jc w:val="center"/>
            </w:pPr>
          </w:p>
        </w:tc>
        <w:tc>
          <w:tcPr>
            <w:tcW w:w="3155" w:type="dxa"/>
            <w:shd w:val="clear" w:color="auto" w:fill="D9D9D9" w:themeFill="background1" w:themeFillShade="D9"/>
          </w:tcPr>
          <w:p w:rsidR="00B06EA7" w:rsidRDefault="00B06EA7" w:rsidP="008A7EF0">
            <w:r>
              <w:rPr>
                <w:rFonts w:hint="eastAsia"/>
              </w:rPr>
              <w:t>PHP Documenter</w:t>
            </w:r>
          </w:p>
          <w:p w:rsidR="00B06EA7" w:rsidRDefault="00B06EA7" w:rsidP="008A7EF0">
            <w:r>
              <w:rPr>
                <w:rFonts w:hint="eastAsia"/>
              </w:rPr>
              <w:t>（</w:t>
            </w:r>
            <w:r>
              <w:rPr>
                <w:rFonts w:hint="eastAsia"/>
              </w:rPr>
              <w:t>2.7.0</w:t>
            </w:r>
            <w:r>
              <w:rPr>
                <w:rFonts w:hint="eastAsia"/>
              </w:rPr>
              <w:t>）</w:t>
            </w:r>
          </w:p>
          <w:p w:rsidR="00B06EA7" w:rsidRDefault="00B06EA7" w:rsidP="008A7EF0"/>
        </w:tc>
        <w:tc>
          <w:tcPr>
            <w:tcW w:w="6293" w:type="dxa"/>
            <w:shd w:val="clear" w:color="auto" w:fill="D9D9D9" w:themeFill="background1" w:themeFillShade="D9"/>
          </w:tcPr>
          <w:p w:rsidR="00B06EA7" w:rsidRDefault="007015A9" w:rsidP="007015A9">
            <w:r>
              <w:rPr>
                <w:rFonts w:hint="eastAsia"/>
              </w:rPr>
              <w:t>PHP</w:t>
            </w:r>
            <w:r>
              <w:rPr>
                <w:rFonts w:hint="eastAsia"/>
              </w:rPr>
              <w:t>コードのコメントに関する規則をテストする。各クラスやメソッド毎にコメントを書く。コメントにクラス名が定義してあるか、引数が定義されているか、等をチェックする。</w:t>
            </w:r>
          </w:p>
          <w:p w:rsidR="007015A9" w:rsidRDefault="007015A9" w:rsidP="007015A9"/>
        </w:tc>
      </w:tr>
    </w:tbl>
    <w:p w:rsidR="008C0EF5" w:rsidRDefault="008C0EF5">
      <w:pPr>
        <w:widowControl/>
        <w:adjustRightInd/>
        <w:spacing w:line="240" w:lineRule="auto"/>
        <w:jc w:val="left"/>
        <w:textAlignment w:val="auto"/>
      </w:pPr>
      <w:r>
        <w:br w:type="page"/>
      </w:r>
    </w:p>
    <w:p w:rsidR="00C47E3D" w:rsidRDefault="00FB014C" w:rsidP="00FB014C">
      <w:pPr>
        <w:pStyle w:val="10"/>
      </w:pPr>
      <w:bookmarkStart w:id="198" w:name="_Toc414291767"/>
      <w:r>
        <w:rPr>
          <w:rFonts w:hint="eastAsia"/>
        </w:rPr>
        <w:lastRenderedPageBreak/>
        <w:t>プラグイン開発</w:t>
      </w:r>
      <w:bookmarkEnd w:id="198"/>
    </w:p>
    <w:p w:rsidR="00332169" w:rsidRDefault="00FB014C" w:rsidP="008A16CF">
      <w:pPr>
        <w:ind w:firstLineChars="100" w:firstLine="210"/>
      </w:pPr>
      <w:r>
        <w:rPr>
          <w:rFonts w:hint="eastAsia"/>
        </w:rPr>
        <w:t>プラグイン毎に機能の規模</w:t>
      </w:r>
      <w:r w:rsidR="00960A60">
        <w:rPr>
          <w:rFonts w:hint="eastAsia"/>
        </w:rPr>
        <w:t>は</w:t>
      </w:r>
      <w:r>
        <w:rPr>
          <w:rFonts w:hint="eastAsia"/>
        </w:rPr>
        <w:t>異なるが、おおよそ一カ月から数カ月の単位で開発が繰り返される</w:t>
      </w:r>
      <w:r w:rsidRPr="00963ED7">
        <w:rPr>
          <w:rFonts w:hint="eastAsia"/>
        </w:rPr>
        <w:t>アジャイル開発</w:t>
      </w:r>
      <w:r w:rsidR="00DC437D">
        <w:rPr>
          <w:rFonts w:hint="eastAsia"/>
        </w:rPr>
        <w:t>の形式を取っている</w:t>
      </w:r>
      <w:r>
        <w:rPr>
          <w:rFonts w:hint="eastAsia"/>
        </w:rPr>
        <w:t>。仕様変更等により改修が必要になった場合</w:t>
      </w:r>
      <w:r w:rsidR="0034088E">
        <w:rPr>
          <w:rFonts w:hint="eastAsia"/>
        </w:rPr>
        <w:t>等に</w:t>
      </w:r>
      <w:r>
        <w:rPr>
          <w:rFonts w:hint="eastAsia"/>
        </w:rPr>
        <w:t>、設計・実装・テストの繰り返しに柔軟に対応することができる。</w:t>
      </w:r>
      <w:del w:id="199" w:author="hokada" w:date="2014-12-01T15:47:00Z">
        <w:r w:rsidDel="000E3BF6">
          <w:rPr>
            <w:rFonts w:hint="eastAsia"/>
          </w:rPr>
          <w:delText>しかし</w:delText>
        </w:r>
      </w:del>
      <w:r>
        <w:rPr>
          <w:rFonts w:hint="eastAsia"/>
        </w:rPr>
        <w:t>その半面、これらの繰り返しにより開発スケジュールが遅れるデメリットがある</w:t>
      </w:r>
      <w:ins w:id="200" w:author="hokada" w:date="2014-12-01T15:47:00Z">
        <w:r>
          <w:rPr>
            <w:rFonts w:hint="eastAsia"/>
          </w:rPr>
          <w:t>が、</w:t>
        </w:r>
        <w:r>
          <w:rPr>
            <w:rFonts w:hint="eastAsia"/>
          </w:rPr>
          <w:t>CI</w:t>
        </w:r>
        <w:r>
          <w:rPr>
            <w:rFonts w:hint="eastAsia"/>
          </w:rPr>
          <w:t>の導入などにより</w:t>
        </w:r>
      </w:ins>
      <w:ins w:id="201" w:author="hokada" w:date="2014-12-01T15:48:00Z">
        <w:r>
          <w:rPr>
            <w:rFonts w:hint="eastAsia"/>
          </w:rPr>
          <w:t>変更コストが大きくな</w:t>
        </w:r>
      </w:ins>
      <w:r w:rsidR="00960A60">
        <w:rPr>
          <w:rFonts w:hint="eastAsia"/>
        </w:rPr>
        <w:t>らない環境が整備されている。</w:t>
      </w:r>
      <w:del w:id="202" w:author="hokada" w:date="2014-12-01T15:47:00Z">
        <w:r w:rsidR="00332169" w:rsidDel="000E3BF6">
          <w:rPr>
            <w:rFonts w:hint="eastAsia"/>
          </w:rPr>
          <w:delText>。</w:delText>
        </w:r>
      </w:del>
    </w:p>
    <w:p w:rsidR="00332169" w:rsidRDefault="000277E0" w:rsidP="00332169">
      <w:pPr>
        <w:ind w:firstLineChars="100" w:firstLine="210"/>
      </w:pPr>
      <w:r>
        <w:rPr>
          <w:rFonts w:hint="eastAsia"/>
        </w:rPr>
        <w:t>以下に開発環境及び、開発プロセス</w:t>
      </w:r>
      <w:r w:rsidR="00332169">
        <w:rPr>
          <w:rFonts w:hint="eastAsia"/>
        </w:rPr>
        <w:t>を示す。</w:t>
      </w:r>
    </w:p>
    <w:p w:rsidR="00FB014C" w:rsidRDefault="00FB014C" w:rsidP="00332169">
      <w:pPr>
        <w:ind w:firstLineChars="100" w:firstLine="210"/>
      </w:pPr>
    </w:p>
    <w:p w:rsidR="00FB014C" w:rsidRPr="00FB014C" w:rsidRDefault="000024AF" w:rsidP="00FB014C">
      <w:pPr>
        <w:pStyle w:val="20"/>
      </w:pPr>
      <w:bookmarkStart w:id="203" w:name="_Toc403731900"/>
      <w:bookmarkStart w:id="204" w:name="_Toc404003508"/>
      <w:bookmarkStart w:id="205" w:name="_Toc404190132"/>
      <w:bookmarkStart w:id="206" w:name="_Toc404267538"/>
      <w:bookmarkStart w:id="207" w:name="_Toc404271998"/>
      <w:bookmarkStart w:id="208" w:name="_Toc404964158"/>
      <w:bookmarkStart w:id="209" w:name="_Toc414291768"/>
      <w:r>
        <w:rPr>
          <w:rFonts w:hint="eastAsia"/>
        </w:rPr>
        <w:t>開発</w:t>
      </w:r>
      <w:bookmarkEnd w:id="203"/>
      <w:bookmarkEnd w:id="204"/>
      <w:bookmarkEnd w:id="205"/>
      <w:bookmarkEnd w:id="206"/>
      <w:bookmarkEnd w:id="207"/>
      <w:bookmarkEnd w:id="208"/>
      <w:r w:rsidR="00937427">
        <w:rPr>
          <w:rFonts w:hint="eastAsia"/>
        </w:rPr>
        <w:t>フロー</w:t>
      </w:r>
      <w:bookmarkEnd w:id="209"/>
    </w:p>
    <w:p w:rsidR="00937427" w:rsidRPr="008F1464" w:rsidRDefault="000024AF" w:rsidP="000024AF">
      <w:r>
        <w:rPr>
          <w:rFonts w:hint="eastAsia"/>
        </w:rPr>
        <w:t xml:space="preserve">　</w:t>
      </w:r>
      <w:r w:rsidRPr="008F1464">
        <w:rPr>
          <w:rFonts w:hint="eastAsia"/>
        </w:rPr>
        <w:t>開発</w:t>
      </w:r>
      <w:r w:rsidR="00937427" w:rsidRPr="008F1464">
        <w:rPr>
          <w:rFonts w:hint="eastAsia"/>
        </w:rPr>
        <w:t>フローは主に</w:t>
      </w:r>
      <w:r w:rsidR="008F1464">
        <w:rPr>
          <w:rFonts w:hint="eastAsia"/>
        </w:rPr>
        <w:t>次の</w:t>
      </w:r>
      <w:r w:rsidR="00937427" w:rsidRPr="008F1464">
        <w:rPr>
          <w:rFonts w:hint="eastAsia"/>
        </w:rPr>
        <w:t>8</w:t>
      </w:r>
      <w:r w:rsidR="00937427" w:rsidRPr="008F1464">
        <w:rPr>
          <w:rFonts w:hint="eastAsia"/>
        </w:rPr>
        <w:t>工程となる</w:t>
      </w:r>
      <w:r w:rsidRPr="008F1464">
        <w:rPr>
          <w:rFonts w:hint="eastAsia"/>
        </w:rPr>
        <w:t>。</w:t>
      </w:r>
    </w:p>
    <w:p w:rsidR="009C44D1" w:rsidRPr="008F1464" w:rsidRDefault="00BC56BB" w:rsidP="00937427">
      <w:pPr>
        <w:ind w:firstLineChars="200" w:firstLine="420"/>
      </w:pPr>
      <w:r w:rsidRPr="008F1464">
        <w:rPr>
          <w:rFonts w:hint="eastAsia"/>
        </w:rPr>
        <w:t>①</w:t>
      </w:r>
      <w:r w:rsidR="00937427" w:rsidRPr="008F1464">
        <w:rPr>
          <w:rFonts w:hint="eastAsia"/>
        </w:rPr>
        <w:t>画面／機能設計</w:t>
      </w:r>
      <w:r w:rsidR="009C44D1" w:rsidRPr="008F1464">
        <w:rPr>
          <w:rFonts w:hint="eastAsia"/>
        </w:rPr>
        <w:t xml:space="preserve">　</w:t>
      </w:r>
      <w:r w:rsidR="008F1464">
        <w:rPr>
          <w:rFonts w:hint="eastAsia"/>
        </w:rPr>
        <w:t xml:space="preserve">　</w:t>
      </w:r>
      <w:r w:rsidRPr="008F1464">
        <w:rPr>
          <w:rFonts w:hint="eastAsia"/>
        </w:rPr>
        <w:t>②</w:t>
      </w:r>
      <w:r w:rsidR="00937427" w:rsidRPr="008F1464">
        <w:rPr>
          <w:rFonts w:hint="eastAsia"/>
        </w:rPr>
        <w:t>画面／機能設計レビュー</w:t>
      </w:r>
      <w:r w:rsidR="008F1464">
        <w:rPr>
          <w:rFonts w:hint="eastAsia"/>
        </w:rPr>
        <w:t xml:space="preserve">　</w:t>
      </w:r>
      <w:r w:rsidR="009C44D1" w:rsidRPr="008F1464">
        <w:rPr>
          <w:rFonts w:hint="eastAsia"/>
        </w:rPr>
        <w:t xml:space="preserve">　</w:t>
      </w:r>
      <w:r w:rsidRPr="008F1464">
        <w:rPr>
          <w:rFonts w:hint="eastAsia"/>
        </w:rPr>
        <w:t>③</w:t>
      </w:r>
      <w:r w:rsidR="00937427" w:rsidRPr="008F1464">
        <w:rPr>
          <w:rFonts w:hint="eastAsia"/>
        </w:rPr>
        <w:t>プログラミング</w:t>
      </w:r>
      <w:r w:rsidR="009C44D1" w:rsidRPr="008F1464">
        <w:rPr>
          <w:rFonts w:hint="eastAsia"/>
        </w:rPr>
        <w:t xml:space="preserve">　</w:t>
      </w:r>
      <w:r w:rsidR="008F1464">
        <w:rPr>
          <w:rFonts w:hint="eastAsia"/>
        </w:rPr>
        <w:t xml:space="preserve">　</w:t>
      </w:r>
      <w:r w:rsidRPr="008F1464">
        <w:rPr>
          <w:rFonts w:hint="eastAsia"/>
        </w:rPr>
        <w:t>④</w:t>
      </w:r>
      <w:r w:rsidR="009C44D1" w:rsidRPr="008F1464">
        <w:rPr>
          <w:rFonts w:hint="eastAsia"/>
        </w:rPr>
        <w:t>開発環境でのテスト</w:t>
      </w:r>
    </w:p>
    <w:p w:rsidR="000024AF" w:rsidRPr="008F1464" w:rsidRDefault="009C44D1" w:rsidP="009C44D1">
      <w:pPr>
        <w:ind w:firstLineChars="200" w:firstLine="420"/>
      </w:pPr>
      <w:r w:rsidRPr="008F1464">
        <w:rPr>
          <w:rFonts w:hint="eastAsia"/>
        </w:rPr>
        <w:t>⑤</w:t>
      </w:r>
      <w:r w:rsidRPr="008F1464">
        <w:rPr>
          <w:rFonts w:hint="eastAsia"/>
        </w:rPr>
        <w:t>GitHub</w:t>
      </w:r>
      <w:r w:rsidRPr="008F1464">
        <w:rPr>
          <w:rFonts w:hint="eastAsia"/>
        </w:rPr>
        <w:t xml:space="preserve">へのアップロード　</w:t>
      </w:r>
      <w:r w:rsidR="008F1464">
        <w:rPr>
          <w:rFonts w:hint="eastAsia"/>
        </w:rPr>
        <w:t xml:space="preserve">　</w:t>
      </w:r>
      <w:r w:rsidRPr="008F1464">
        <w:rPr>
          <w:rFonts w:hint="eastAsia"/>
        </w:rPr>
        <w:t>⑥</w:t>
      </w:r>
      <w:r w:rsidRPr="008F1464">
        <w:rPr>
          <w:rFonts w:hint="eastAsia"/>
        </w:rPr>
        <w:t>TravisCI</w:t>
      </w:r>
      <w:r w:rsidRPr="008F1464">
        <w:rPr>
          <w:rFonts w:hint="eastAsia"/>
        </w:rPr>
        <w:t>によるテスト</w:t>
      </w:r>
      <w:r w:rsidR="008F1464">
        <w:rPr>
          <w:rFonts w:hint="eastAsia"/>
        </w:rPr>
        <w:t xml:space="preserve">　</w:t>
      </w:r>
      <w:r w:rsidRPr="008F1464">
        <w:rPr>
          <w:rFonts w:hint="eastAsia"/>
        </w:rPr>
        <w:t xml:space="preserve">　⑦</w:t>
      </w:r>
      <w:r w:rsidRPr="008F1464">
        <w:rPr>
          <w:rFonts w:hint="eastAsia"/>
        </w:rPr>
        <w:t>ERD</w:t>
      </w:r>
      <w:r w:rsidRPr="008F1464">
        <w:rPr>
          <w:rFonts w:hint="eastAsia"/>
        </w:rPr>
        <w:t>／コードレビュー</w:t>
      </w:r>
    </w:p>
    <w:p w:rsidR="00230CDF" w:rsidRPr="008F1464" w:rsidRDefault="009C44D1" w:rsidP="00230CDF">
      <w:pPr>
        <w:ind w:firstLineChars="200" w:firstLine="420"/>
      </w:pPr>
      <w:r w:rsidRPr="008F1464">
        <w:rPr>
          <w:rFonts w:hint="eastAsia"/>
        </w:rPr>
        <w:t>⑧メンテナンス</w:t>
      </w:r>
    </w:p>
    <w:p w:rsidR="00EB2D51" w:rsidRPr="00150B13" w:rsidRDefault="00EB2D51" w:rsidP="000024AF"/>
    <w:p w:rsidR="00150B13" w:rsidRPr="008F1464" w:rsidRDefault="00230CDF" w:rsidP="00792164">
      <w:pPr>
        <w:pStyle w:val="ab"/>
        <w:numPr>
          <w:ilvl w:val="0"/>
          <w:numId w:val="9"/>
        </w:numPr>
        <w:ind w:leftChars="0"/>
      </w:pPr>
      <w:r w:rsidRPr="008F1464">
        <w:rPr>
          <w:rFonts w:hint="eastAsia"/>
        </w:rPr>
        <w:t>画面／機能設計</w:t>
      </w:r>
    </w:p>
    <w:p w:rsidR="00150B13" w:rsidRDefault="00DF4A03" w:rsidP="009C44D1">
      <w:pPr>
        <w:ind w:leftChars="200" w:left="420"/>
      </w:pPr>
      <w:r>
        <w:rPr>
          <w:rFonts w:hint="eastAsia"/>
        </w:rPr>
        <w:t xml:space="preserve">　</w:t>
      </w:r>
      <w:r w:rsidR="009C44D1">
        <w:rPr>
          <w:rFonts w:hint="eastAsia"/>
        </w:rPr>
        <w:t>NC2</w:t>
      </w:r>
      <w:r w:rsidR="009C44D1">
        <w:rPr>
          <w:rFonts w:hint="eastAsia"/>
        </w:rPr>
        <w:t>の仕様をベースとして古い機能は更新し、最近のトレンドを意識した設計、また</w:t>
      </w:r>
      <w:r w:rsidR="0023135B">
        <w:rPr>
          <w:rFonts w:hint="eastAsia"/>
        </w:rPr>
        <w:t>スマホ</w:t>
      </w:r>
      <w:r w:rsidR="009C44D1">
        <w:rPr>
          <w:rFonts w:hint="eastAsia"/>
        </w:rPr>
        <w:t>操作を意識した設計が必要となる。成果物は</w:t>
      </w:r>
      <w:r>
        <w:rPr>
          <w:rFonts w:hint="eastAsia"/>
        </w:rPr>
        <w:t>画面遷移図、</w:t>
      </w:r>
      <w:r w:rsidR="008F1464">
        <w:rPr>
          <w:rFonts w:hint="eastAsia"/>
        </w:rPr>
        <w:t>ERD</w:t>
      </w:r>
      <w:r w:rsidR="009C44D1">
        <w:rPr>
          <w:rFonts w:hint="eastAsia"/>
        </w:rPr>
        <w:t>である</w:t>
      </w:r>
      <w:r>
        <w:rPr>
          <w:rFonts w:hint="eastAsia"/>
        </w:rPr>
        <w:t>。</w:t>
      </w:r>
    </w:p>
    <w:p w:rsidR="00DF4A03" w:rsidRPr="00DF4A03" w:rsidRDefault="00F74605" w:rsidP="009C44D1">
      <w:pPr>
        <w:ind w:leftChars="200" w:left="420"/>
      </w:pPr>
      <w:r>
        <w:rPr>
          <w:rFonts w:hint="eastAsia"/>
        </w:rPr>
        <w:t xml:space="preserve">　画面遷移図</w:t>
      </w:r>
      <w:r w:rsidR="00DF4A03">
        <w:rPr>
          <w:rFonts w:hint="eastAsia"/>
        </w:rPr>
        <w:t>は</w:t>
      </w:r>
      <w:r w:rsidR="009C44D1">
        <w:rPr>
          <w:rFonts w:hint="eastAsia"/>
        </w:rPr>
        <w:t>フリーソフトの</w:t>
      </w:r>
      <w:r w:rsidR="00DF4A03">
        <w:rPr>
          <w:rFonts w:hint="eastAsia"/>
        </w:rPr>
        <w:t>Pencil Project</w:t>
      </w:r>
      <w:r w:rsidR="00DF4A03">
        <w:rPr>
          <w:rFonts w:hint="eastAsia"/>
        </w:rPr>
        <w:t>を使用し</w:t>
      </w:r>
      <w:r w:rsidR="009C44D1">
        <w:rPr>
          <w:rFonts w:hint="eastAsia"/>
        </w:rPr>
        <w:t>て</w:t>
      </w:r>
      <w:r w:rsidR="00DF4A03">
        <w:rPr>
          <w:rFonts w:hint="eastAsia"/>
        </w:rPr>
        <w:t>作成する。</w:t>
      </w:r>
      <w:r w:rsidR="00DF4A03">
        <w:rPr>
          <w:rFonts w:hint="eastAsia"/>
        </w:rPr>
        <w:t>Pencil Project</w:t>
      </w:r>
      <w:r w:rsidR="00DF4A03">
        <w:rPr>
          <w:rFonts w:hint="eastAsia"/>
        </w:rPr>
        <w:t>は</w:t>
      </w:r>
      <w:r w:rsidR="00DF4A03">
        <w:rPr>
          <w:rFonts w:hint="eastAsia"/>
        </w:rPr>
        <w:t>Bootstrap</w:t>
      </w:r>
      <w:r w:rsidR="009C44D1">
        <w:rPr>
          <w:rFonts w:hint="eastAsia"/>
        </w:rPr>
        <w:t>の部品を取込むことができ</w:t>
      </w:r>
      <w:r w:rsidR="000117E9">
        <w:rPr>
          <w:rFonts w:hint="eastAsia"/>
        </w:rPr>
        <w:t>、</w:t>
      </w:r>
      <w:r w:rsidR="009C44D1">
        <w:rPr>
          <w:rFonts w:hint="eastAsia"/>
        </w:rPr>
        <w:t>実画面に近い</w:t>
      </w:r>
      <w:r w:rsidR="009C44D1">
        <w:rPr>
          <w:rFonts w:hint="eastAsia"/>
        </w:rPr>
        <w:t>UI</w:t>
      </w:r>
      <w:r w:rsidR="000117E9">
        <w:rPr>
          <w:rFonts w:hint="eastAsia"/>
        </w:rPr>
        <w:t>が</w:t>
      </w:r>
      <w:r w:rsidR="009C44D1">
        <w:rPr>
          <w:rFonts w:hint="eastAsia"/>
        </w:rPr>
        <w:t>表現できる</w:t>
      </w:r>
      <w:r w:rsidR="00DF4A03">
        <w:rPr>
          <w:rFonts w:hint="eastAsia"/>
        </w:rPr>
        <w:t>。</w:t>
      </w:r>
    </w:p>
    <w:p w:rsidR="00230CDF" w:rsidRDefault="00DF4A03" w:rsidP="00230CDF">
      <w:pPr>
        <w:ind w:leftChars="200" w:left="420"/>
      </w:pPr>
      <w:r>
        <w:rPr>
          <w:rFonts w:hint="eastAsia"/>
        </w:rPr>
        <w:t xml:space="preserve">　</w:t>
      </w:r>
      <w:r>
        <w:rPr>
          <w:rFonts w:hint="eastAsia"/>
        </w:rPr>
        <w:t>ER</w:t>
      </w:r>
      <w:r w:rsidR="00FB06B7">
        <w:rPr>
          <w:rFonts w:hint="eastAsia"/>
        </w:rPr>
        <w:t>D</w:t>
      </w:r>
      <w:r>
        <w:rPr>
          <w:rFonts w:hint="eastAsia"/>
        </w:rPr>
        <w:t>の作成は</w:t>
      </w:r>
      <w:r w:rsidR="001378EC">
        <w:rPr>
          <w:rFonts w:hint="eastAsia"/>
        </w:rPr>
        <w:t>オープンソース</w:t>
      </w:r>
      <w:r w:rsidR="00A6790E">
        <w:rPr>
          <w:rFonts w:hint="eastAsia"/>
        </w:rPr>
        <w:t>の</w:t>
      </w:r>
      <w:r>
        <w:rPr>
          <w:rFonts w:hint="eastAsia"/>
        </w:rPr>
        <w:t>MySQL Workbench</w:t>
      </w:r>
      <w:r>
        <w:rPr>
          <w:rFonts w:hint="eastAsia"/>
        </w:rPr>
        <w:t>を使用し、テーブル、カラム</w:t>
      </w:r>
      <w:r w:rsidR="00462E66">
        <w:rPr>
          <w:rFonts w:hint="eastAsia"/>
        </w:rPr>
        <w:t>、</w:t>
      </w:r>
      <w:r>
        <w:rPr>
          <w:rFonts w:hint="eastAsia"/>
        </w:rPr>
        <w:t>テーブル間の関係性等の検討を行う。</w:t>
      </w:r>
    </w:p>
    <w:p w:rsidR="00FB014C" w:rsidRPr="007B6A38" w:rsidRDefault="00FB014C" w:rsidP="00FB014C"/>
    <w:p w:rsidR="00FB014C" w:rsidRPr="00692DEA" w:rsidRDefault="0034088E" w:rsidP="0034088E">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1</w:t>
      </w:r>
      <w:r w:rsidR="002478E7">
        <w:fldChar w:fldCharType="end"/>
      </w:r>
      <w:r>
        <w:rPr>
          <w:rFonts w:hint="eastAsia"/>
        </w:rPr>
        <w:t xml:space="preserve">　</w:t>
      </w:r>
      <w:r w:rsidR="004C3C6D" w:rsidRPr="0034088E">
        <w:rPr>
          <w:rFonts w:hint="eastAsia"/>
        </w:rPr>
        <w:t>画面／機能設計</w:t>
      </w:r>
      <w:r w:rsidR="00FB014C" w:rsidRPr="0034088E">
        <w:rPr>
          <w:rFonts w:hint="eastAsia"/>
        </w:rPr>
        <w:t>で使用</w:t>
      </w:r>
      <w:r w:rsidR="00473E16" w:rsidRPr="0034088E">
        <w:rPr>
          <w:rFonts w:hint="eastAsia"/>
        </w:rPr>
        <w:t>した</w:t>
      </w:r>
      <w:r w:rsidR="00FB014C" w:rsidRPr="0034088E">
        <w:rPr>
          <w:rFonts w:hint="eastAsia"/>
        </w:rPr>
        <w:t>ソフトウェア</w:t>
      </w:r>
    </w:p>
    <w:tbl>
      <w:tblPr>
        <w:tblStyle w:val="af1"/>
        <w:tblW w:w="8613" w:type="dxa"/>
        <w:jc w:val="center"/>
        <w:tblLook w:val="04A0"/>
      </w:tblPr>
      <w:tblGrid>
        <w:gridCol w:w="2697"/>
        <w:gridCol w:w="5916"/>
      </w:tblGrid>
      <w:tr w:rsidR="0073514D" w:rsidTr="0073514D">
        <w:trPr>
          <w:cantSplit/>
          <w:trHeight w:val="1134"/>
          <w:jc w:val="center"/>
        </w:trPr>
        <w:tc>
          <w:tcPr>
            <w:tcW w:w="2697" w:type="dxa"/>
            <w:shd w:val="clear" w:color="auto" w:fill="DAEEF3" w:themeFill="accent5" w:themeFillTint="33"/>
            <w:vAlign w:val="center"/>
          </w:tcPr>
          <w:p w:rsidR="0073514D" w:rsidRDefault="0073514D" w:rsidP="001D3C37">
            <w:pPr>
              <w:jc w:val="center"/>
            </w:pPr>
            <w:r>
              <w:rPr>
                <w:rFonts w:hint="eastAsia"/>
              </w:rPr>
              <w:t>ソフトウェア名</w:t>
            </w:r>
          </w:p>
        </w:tc>
        <w:tc>
          <w:tcPr>
            <w:tcW w:w="5916" w:type="dxa"/>
            <w:shd w:val="clear" w:color="auto" w:fill="DAEEF3" w:themeFill="accent5" w:themeFillTint="33"/>
            <w:vAlign w:val="center"/>
          </w:tcPr>
          <w:p w:rsidR="0073514D" w:rsidRDefault="0073514D" w:rsidP="001D3C37">
            <w:pPr>
              <w:jc w:val="center"/>
            </w:pPr>
            <w:r>
              <w:rPr>
                <w:rFonts w:hint="eastAsia"/>
              </w:rPr>
              <w:t>概要</w:t>
            </w:r>
          </w:p>
        </w:tc>
      </w:tr>
      <w:tr w:rsidR="0073514D" w:rsidTr="0073514D">
        <w:trPr>
          <w:jc w:val="center"/>
        </w:trPr>
        <w:tc>
          <w:tcPr>
            <w:tcW w:w="2697" w:type="dxa"/>
          </w:tcPr>
          <w:p w:rsidR="0073514D" w:rsidRDefault="0073514D" w:rsidP="001D3C37">
            <w:r>
              <w:rPr>
                <w:rFonts w:hint="eastAsia"/>
              </w:rPr>
              <w:t>Pencil Project</w:t>
            </w:r>
          </w:p>
          <w:p w:rsidR="0073514D" w:rsidRDefault="0073514D" w:rsidP="001D3C37">
            <w:r>
              <w:rPr>
                <w:rFonts w:hint="eastAsia"/>
              </w:rPr>
              <w:t>（</w:t>
            </w:r>
            <w:r>
              <w:rPr>
                <w:rFonts w:hint="eastAsia"/>
              </w:rPr>
              <w:t>2.0.5</w:t>
            </w:r>
            <w:r>
              <w:rPr>
                <w:rFonts w:hint="eastAsia"/>
              </w:rPr>
              <w:t>）</w:t>
            </w:r>
          </w:p>
        </w:tc>
        <w:tc>
          <w:tcPr>
            <w:tcW w:w="5916" w:type="dxa"/>
          </w:tcPr>
          <w:p w:rsidR="0073514D" w:rsidRDefault="0073514D" w:rsidP="001D3C37">
            <w:r>
              <w:rPr>
                <w:rFonts w:hint="eastAsia"/>
              </w:rPr>
              <w:t>オープンソースの</w:t>
            </w:r>
            <w:r>
              <w:rPr>
                <w:rFonts w:hint="eastAsia"/>
              </w:rPr>
              <w:t>GUI</w:t>
            </w:r>
            <w:r>
              <w:rPr>
                <w:rFonts w:hint="eastAsia"/>
              </w:rPr>
              <w:t>プロトタイプ作成ツール。画面遷移図作成に使用する。</w:t>
            </w:r>
          </w:p>
          <w:p w:rsidR="0073514D" w:rsidRPr="000117E9" w:rsidRDefault="0073514D" w:rsidP="001D3C37"/>
        </w:tc>
      </w:tr>
      <w:tr w:rsidR="0073514D" w:rsidTr="0073514D">
        <w:trPr>
          <w:jc w:val="center"/>
        </w:trPr>
        <w:tc>
          <w:tcPr>
            <w:tcW w:w="2697" w:type="dxa"/>
            <w:shd w:val="clear" w:color="auto" w:fill="D9D9D9" w:themeFill="background1" w:themeFillShade="D9"/>
          </w:tcPr>
          <w:p w:rsidR="0073514D" w:rsidRDefault="0073514D" w:rsidP="001D3C37">
            <w:r>
              <w:rPr>
                <w:rFonts w:hint="eastAsia"/>
              </w:rPr>
              <w:t>MySQL Workbench</w:t>
            </w:r>
          </w:p>
          <w:p w:rsidR="0073514D" w:rsidRDefault="0073514D" w:rsidP="001D3C37">
            <w:r>
              <w:rPr>
                <w:rFonts w:hint="eastAsia"/>
              </w:rPr>
              <w:t>（</w:t>
            </w:r>
            <w:r>
              <w:rPr>
                <w:rFonts w:hint="eastAsia"/>
              </w:rPr>
              <w:t>6.2</w:t>
            </w:r>
            <w:r>
              <w:rPr>
                <w:rFonts w:hint="eastAsia"/>
              </w:rPr>
              <w:t>）</w:t>
            </w:r>
          </w:p>
        </w:tc>
        <w:tc>
          <w:tcPr>
            <w:tcW w:w="5916" w:type="dxa"/>
            <w:shd w:val="clear" w:color="auto" w:fill="D9D9D9" w:themeFill="background1" w:themeFillShade="D9"/>
          </w:tcPr>
          <w:p w:rsidR="0073514D" w:rsidRDefault="0073514D" w:rsidP="001D3C37">
            <w:r>
              <w:rPr>
                <w:rFonts w:hint="eastAsia"/>
              </w:rPr>
              <w:t>DBA</w:t>
            </w:r>
            <w:r>
              <w:rPr>
                <w:rFonts w:hint="eastAsia"/>
              </w:rPr>
              <w:t>、開発者、データアーキテクトが</w:t>
            </w:r>
            <w:r>
              <w:rPr>
                <w:rFonts w:hint="eastAsia"/>
              </w:rPr>
              <w:t>DB</w:t>
            </w:r>
            <w:r>
              <w:rPr>
                <w:rFonts w:hint="eastAsia"/>
              </w:rPr>
              <w:t>の設計、作成、管理をビジュアルに行うことができるツール。</w:t>
            </w:r>
            <w:r>
              <w:rPr>
                <w:rFonts w:hint="eastAsia"/>
              </w:rPr>
              <w:t>ERD</w:t>
            </w:r>
            <w:r>
              <w:rPr>
                <w:rFonts w:hint="eastAsia"/>
              </w:rPr>
              <w:t>作成、</w:t>
            </w:r>
            <w:r>
              <w:rPr>
                <w:rFonts w:hint="eastAsia"/>
              </w:rPr>
              <w:t>SQL</w:t>
            </w:r>
            <w:r>
              <w:rPr>
                <w:rFonts w:hint="eastAsia"/>
              </w:rPr>
              <w:t>文生成等に使用する。</w:t>
            </w:r>
          </w:p>
          <w:p w:rsidR="0073514D" w:rsidRDefault="0073514D" w:rsidP="001D3C37"/>
        </w:tc>
      </w:tr>
    </w:tbl>
    <w:p w:rsidR="00FB014C" w:rsidRPr="00FB014C" w:rsidRDefault="00FB014C" w:rsidP="00FB014C"/>
    <w:p w:rsidR="00FB014C" w:rsidRDefault="00FB014C">
      <w:pPr>
        <w:widowControl/>
        <w:adjustRightInd/>
        <w:spacing w:line="240" w:lineRule="auto"/>
        <w:jc w:val="left"/>
        <w:textAlignment w:val="auto"/>
      </w:pPr>
      <w:r>
        <w:br w:type="page"/>
      </w:r>
    </w:p>
    <w:p w:rsidR="00230CDF" w:rsidRDefault="00230CDF" w:rsidP="00792164">
      <w:pPr>
        <w:pStyle w:val="ab"/>
        <w:numPr>
          <w:ilvl w:val="0"/>
          <w:numId w:val="9"/>
        </w:numPr>
        <w:ind w:leftChars="0"/>
      </w:pPr>
      <w:r w:rsidRPr="00721720">
        <w:rPr>
          <w:rFonts w:hint="eastAsia"/>
        </w:rPr>
        <w:lastRenderedPageBreak/>
        <w:t>画面／機能設計レビュー</w:t>
      </w:r>
    </w:p>
    <w:p w:rsidR="00721720" w:rsidRPr="00721720" w:rsidRDefault="00721720" w:rsidP="00B91F17">
      <w:pPr>
        <w:ind w:leftChars="200" w:left="420"/>
      </w:pPr>
      <w:r>
        <w:rPr>
          <w:rFonts w:hint="eastAsia"/>
        </w:rPr>
        <w:t xml:space="preserve">　①で設計した画面遷移図をもとに</w:t>
      </w:r>
      <w:r w:rsidR="00365589">
        <w:rPr>
          <w:rFonts w:hint="eastAsia"/>
        </w:rPr>
        <w:t>新井教授を含めた</w:t>
      </w:r>
      <w:r w:rsidR="00365589">
        <w:rPr>
          <w:rFonts w:hint="eastAsia"/>
        </w:rPr>
        <w:t>NC3</w:t>
      </w:r>
      <w:r w:rsidR="00365589">
        <w:rPr>
          <w:rFonts w:hint="eastAsia"/>
        </w:rPr>
        <w:t>開発メンバーでレビューを行う。</w:t>
      </w:r>
      <w:r w:rsidR="00F8360D">
        <w:rPr>
          <w:rFonts w:hint="eastAsia"/>
        </w:rPr>
        <w:t>画面や機能について指摘があれば、設計に反映させる。指摘の内容にも依るが、数回レビューを重ねる</w:t>
      </w:r>
      <w:r w:rsidR="00B91F17">
        <w:rPr>
          <w:rFonts w:hint="eastAsia"/>
        </w:rPr>
        <w:t>場合も</w:t>
      </w:r>
      <w:r w:rsidR="00F8360D">
        <w:rPr>
          <w:rFonts w:hint="eastAsia"/>
        </w:rPr>
        <w:t>ある。</w:t>
      </w:r>
    </w:p>
    <w:p w:rsidR="00150B13" w:rsidRDefault="00150B13" w:rsidP="00150B13"/>
    <w:p w:rsidR="00150B13" w:rsidRPr="00F8360D" w:rsidRDefault="00230CDF" w:rsidP="00792164">
      <w:pPr>
        <w:pStyle w:val="ab"/>
        <w:numPr>
          <w:ilvl w:val="0"/>
          <w:numId w:val="9"/>
        </w:numPr>
        <w:ind w:leftChars="0"/>
      </w:pPr>
      <w:r w:rsidRPr="00F8360D">
        <w:rPr>
          <w:rFonts w:hint="eastAsia"/>
        </w:rPr>
        <w:t>プログラミング</w:t>
      </w:r>
    </w:p>
    <w:p w:rsidR="00F8360D" w:rsidRDefault="00150B13" w:rsidP="00F8360D">
      <w:pPr>
        <w:ind w:leftChars="200" w:left="420"/>
      </w:pPr>
      <w:r>
        <w:rPr>
          <w:rFonts w:hint="eastAsia"/>
        </w:rPr>
        <w:t xml:space="preserve">　設計に沿って</w:t>
      </w:r>
      <w:r w:rsidR="00230CDF">
        <w:rPr>
          <w:rFonts w:hint="eastAsia"/>
        </w:rPr>
        <w:t>プログラミング</w:t>
      </w:r>
      <w:r>
        <w:rPr>
          <w:rFonts w:hint="eastAsia"/>
        </w:rPr>
        <w:t>を行う。このときテストコードも合わせて実装する</w:t>
      </w:r>
      <w:r w:rsidR="00DF4A03">
        <w:rPr>
          <w:rFonts w:hint="eastAsia"/>
        </w:rPr>
        <w:t>。</w:t>
      </w:r>
      <w:r w:rsidR="00231F38">
        <w:rPr>
          <w:rFonts w:hint="eastAsia"/>
        </w:rPr>
        <w:t>以下のコーディングルールに</w:t>
      </w:r>
      <w:r w:rsidR="0049160C">
        <w:rPr>
          <w:rFonts w:hint="eastAsia"/>
        </w:rPr>
        <w:t>従って</w:t>
      </w:r>
      <w:r w:rsidR="00231F38">
        <w:rPr>
          <w:rFonts w:hint="eastAsia"/>
        </w:rPr>
        <w:t>実装する。</w:t>
      </w:r>
      <w:r w:rsidR="00230CDF">
        <w:rPr>
          <w:rFonts w:hint="eastAsia"/>
        </w:rPr>
        <w:t>また</w:t>
      </w:r>
      <w:r w:rsidR="00230CDF">
        <w:rPr>
          <w:rFonts w:hint="eastAsia"/>
        </w:rPr>
        <w:t>NetBeans IDE</w:t>
      </w:r>
      <w:r w:rsidR="00230CDF">
        <w:rPr>
          <w:rFonts w:hint="eastAsia"/>
        </w:rPr>
        <w:t>という統合開発環境を利用し、入力補完機能によって効率的に開発を行う。</w:t>
      </w:r>
      <w:r w:rsidR="00F8360D">
        <w:rPr>
          <w:rFonts w:hint="eastAsia"/>
        </w:rPr>
        <w:t>NetBeans IDE</w:t>
      </w:r>
      <w:r w:rsidR="00F8360D">
        <w:rPr>
          <w:rFonts w:hint="eastAsia"/>
        </w:rPr>
        <w:t>のプラグインをインストールすることで直接</w:t>
      </w:r>
      <w:r w:rsidR="00F8360D">
        <w:rPr>
          <w:rFonts w:hint="eastAsia"/>
        </w:rPr>
        <w:t>Git</w:t>
      </w:r>
      <w:r w:rsidR="00F8360D">
        <w:rPr>
          <w:rFonts w:hint="eastAsia"/>
        </w:rPr>
        <w:t>を使って</w:t>
      </w:r>
      <w:r w:rsidR="00F8360D">
        <w:rPr>
          <w:rFonts w:hint="eastAsia"/>
        </w:rPr>
        <w:t>GitHub</w:t>
      </w:r>
      <w:r w:rsidR="00F8360D">
        <w:rPr>
          <w:rFonts w:hint="eastAsia"/>
        </w:rPr>
        <w:t>と通信したり、</w:t>
      </w:r>
      <w:r w:rsidR="00F8360D">
        <w:rPr>
          <w:rFonts w:hint="eastAsia"/>
        </w:rPr>
        <w:t>Vagrant</w:t>
      </w:r>
      <w:r w:rsidR="00F8360D">
        <w:rPr>
          <w:rFonts w:hint="eastAsia"/>
        </w:rPr>
        <w:t>で仮想開発環境</w:t>
      </w:r>
      <w:r w:rsidR="00B51E93">
        <w:rPr>
          <w:rFonts w:hint="eastAsia"/>
        </w:rPr>
        <w:t>の状態</w:t>
      </w:r>
      <w:r w:rsidR="00F8360D">
        <w:rPr>
          <w:rFonts w:hint="eastAsia"/>
        </w:rPr>
        <w:t>を操作することができる。</w:t>
      </w:r>
    </w:p>
    <w:p w:rsidR="00DF4A03" w:rsidRDefault="00DF4A03" w:rsidP="00150B13"/>
    <w:p w:rsidR="00DF4A03" w:rsidRDefault="00DF4A03" w:rsidP="00792164">
      <w:pPr>
        <w:pStyle w:val="ab"/>
        <w:numPr>
          <w:ilvl w:val="0"/>
          <w:numId w:val="8"/>
        </w:numPr>
        <w:ind w:leftChars="303" w:left="1056"/>
      </w:pPr>
      <w:r>
        <w:rPr>
          <w:rFonts w:hint="eastAsia"/>
        </w:rPr>
        <w:t>CakePHP</w:t>
      </w:r>
      <w:r>
        <w:rPr>
          <w:rFonts w:hint="eastAsia"/>
        </w:rPr>
        <w:t>コーディングルール</w:t>
      </w:r>
    </w:p>
    <w:p w:rsidR="003D3185" w:rsidRDefault="003D3185" w:rsidP="008F06A8">
      <w:pPr>
        <w:ind w:leftChars="303" w:left="636"/>
      </w:pPr>
      <w:r>
        <w:rPr>
          <w:rFonts w:hint="eastAsia"/>
        </w:rPr>
        <w:t xml:space="preserve">　</w:t>
      </w:r>
      <w:r>
        <w:rPr>
          <w:rFonts w:hint="eastAsia"/>
        </w:rPr>
        <w:t>CakePHP</w:t>
      </w:r>
      <w:r>
        <w:rPr>
          <w:rFonts w:hint="eastAsia"/>
        </w:rPr>
        <w:t>のコーディングルールに準ずる。</w:t>
      </w:r>
    </w:p>
    <w:p w:rsidR="00DF4A03" w:rsidRPr="00DF4A03" w:rsidRDefault="002478E7" w:rsidP="008F06A8">
      <w:pPr>
        <w:ind w:leftChars="100" w:left="210" w:firstLineChars="300" w:firstLine="630"/>
      </w:pPr>
      <w:hyperlink r:id="rId17" w:history="1">
        <w:r w:rsidR="00DF4A03" w:rsidRPr="005568EA">
          <w:rPr>
            <w:rStyle w:val="ad"/>
          </w:rPr>
          <w:t>http://book.cakephp.org/2.0/ja/contributing/cakephp-coding-conventions.html</w:t>
        </w:r>
      </w:hyperlink>
    </w:p>
    <w:p w:rsidR="00DF4A03" w:rsidRDefault="00DF4A03" w:rsidP="008F06A8">
      <w:pPr>
        <w:ind w:leftChars="100" w:left="210"/>
      </w:pPr>
    </w:p>
    <w:p w:rsidR="00150B13" w:rsidRDefault="00DF4A03" w:rsidP="00792164">
      <w:pPr>
        <w:pStyle w:val="ab"/>
        <w:numPr>
          <w:ilvl w:val="0"/>
          <w:numId w:val="8"/>
        </w:numPr>
        <w:ind w:leftChars="303" w:left="1056"/>
      </w:pPr>
      <w:r>
        <w:rPr>
          <w:rFonts w:hint="eastAsia"/>
        </w:rPr>
        <w:t>Javascript</w:t>
      </w:r>
      <w:r>
        <w:rPr>
          <w:rFonts w:hint="eastAsia"/>
        </w:rPr>
        <w:t>コーディングルール</w:t>
      </w:r>
    </w:p>
    <w:p w:rsidR="003D3185" w:rsidRDefault="003D3185" w:rsidP="008F06A8">
      <w:pPr>
        <w:ind w:leftChars="303" w:left="636"/>
      </w:pPr>
      <w:r>
        <w:rPr>
          <w:rFonts w:hint="eastAsia"/>
        </w:rPr>
        <w:t xml:space="preserve">　</w:t>
      </w:r>
      <w:r>
        <w:rPr>
          <w:rFonts w:hint="eastAsia"/>
        </w:rPr>
        <w:t>Google Javascript Style</w:t>
      </w:r>
      <w:r>
        <w:rPr>
          <w:rFonts w:hint="eastAsia"/>
        </w:rPr>
        <w:t>に準ずる。</w:t>
      </w:r>
    </w:p>
    <w:p w:rsidR="00150B13" w:rsidRDefault="00DF4A03" w:rsidP="008F06A8">
      <w:pPr>
        <w:ind w:leftChars="100" w:left="210"/>
      </w:pPr>
      <w:r>
        <w:rPr>
          <w:rFonts w:hint="eastAsia"/>
        </w:rPr>
        <w:t xml:space="preserve">　　　</w:t>
      </w:r>
      <w:hyperlink r:id="rId18" w:history="1">
        <w:r w:rsidRPr="00DF4A03">
          <w:rPr>
            <w:rStyle w:val="ad"/>
          </w:rPr>
          <w:t>http://</w:t>
        </w:r>
      </w:hyperlink>
      <w:hyperlink r:id="rId19" w:history="1">
        <w:r w:rsidRPr="00DF4A03">
          <w:rPr>
            <w:rStyle w:val="ad"/>
          </w:rPr>
          <w:t>google-styleguide.googlecode.com/svn/trunk/jsoncstyleguide.xml</w:t>
        </w:r>
      </w:hyperlink>
    </w:p>
    <w:p w:rsidR="00DF4A03" w:rsidRDefault="00DF4A03" w:rsidP="008F06A8">
      <w:pPr>
        <w:ind w:leftChars="100" w:left="210"/>
      </w:pPr>
    </w:p>
    <w:p w:rsidR="00DF4A03" w:rsidRDefault="00DF4A03" w:rsidP="00792164">
      <w:pPr>
        <w:pStyle w:val="ab"/>
        <w:numPr>
          <w:ilvl w:val="0"/>
          <w:numId w:val="8"/>
        </w:numPr>
        <w:ind w:leftChars="303" w:left="1056"/>
      </w:pPr>
      <w:r>
        <w:rPr>
          <w:rFonts w:hint="eastAsia"/>
        </w:rPr>
        <w:t>NC3</w:t>
      </w:r>
      <w:r>
        <w:rPr>
          <w:rFonts w:hint="eastAsia"/>
        </w:rPr>
        <w:t>独自のコーディングルール</w:t>
      </w:r>
    </w:p>
    <w:p w:rsidR="00DF4A03" w:rsidRDefault="00DF4A03" w:rsidP="008F06A8">
      <w:pPr>
        <w:ind w:leftChars="196" w:left="412"/>
      </w:pPr>
      <w:r>
        <w:rPr>
          <w:rFonts w:hint="eastAsia"/>
        </w:rPr>
        <w:t xml:space="preserve">　　</w:t>
      </w:r>
      <w:r>
        <w:rPr>
          <w:rFonts w:hint="eastAsia"/>
        </w:rPr>
        <w:t>HTML</w:t>
      </w:r>
      <w:r>
        <w:rPr>
          <w:rFonts w:hint="eastAsia"/>
        </w:rPr>
        <w:t>の</w:t>
      </w:r>
      <w:r>
        <w:rPr>
          <w:rFonts w:hint="eastAsia"/>
        </w:rPr>
        <w:t>id</w:t>
      </w:r>
      <w:r>
        <w:rPr>
          <w:rFonts w:hint="eastAsia"/>
        </w:rPr>
        <w:t>属性、</w:t>
      </w:r>
      <w:r>
        <w:rPr>
          <w:rFonts w:hint="eastAsia"/>
        </w:rPr>
        <w:t>class</w:t>
      </w:r>
      <w:r>
        <w:rPr>
          <w:rFonts w:hint="eastAsia"/>
        </w:rPr>
        <w:t>属性にはプレフィックスを付ける。</w:t>
      </w:r>
    </w:p>
    <w:p w:rsidR="00DF4A03" w:rsidRDefault="00DF4A03" w:rsidP="008F06A8">
      <w:pPr>
        <w:ind w:leftChars="196" w:left="412"/>
      </w:pPr>
      <w:r>
        <w:rPr>
          <w:rFonts w:hint="eastAsia"/>
        </w:rPr>
        <w:t xml:space="preserve">　　　</w:t>
      </w:r>
      <w:r>
        <w:rPr>
          <w:rFonts w:hint="eastAsia"/>
        </w:rPr>
        <w:t>(</w:t>
      </w:r>
      <w:r>
        <w:rPr>
          <w:rFonts w:hint="eastAsia"/>
        </w:rPr>
        <w:t>例</w:t>
      </w:r>
      <w:r>
        <w:rPr>
          <w:rFonts w:hint="eastAsia"/>
        </w:rPr>
        <w:t>)iframe</w:t>
      </w:r>
      <w:r>
        <w:rPr>
          <w:rFonts w:hint="eastAsia"/>
        </w:rPr>
        <w:t xml:space="preserve">プラグインの場合　</w:t>
      </w:r>
      <w:r>
        <w:rPr>
          <w:rFonts w:hint="eastAsia"/>
        </w:rPr>
        <w:t>id=</w:t>
      </w:r>
      <w:r>
        <w:t>”</w:t>
      </w:r>
      <w:r>
        <w:rPr>
          <w:rFonts w:hint="eastAsia"/>
        </w:rPr>
        <w:t>nc-iframes-xxxxx</w:t>
      </w:r>
      <w:r>
        <w:t>”</w:t>
      </w:r>
    </w:p>
    <w:p w:rsidR="00FB014C" w:rsidRDefault="00DF4A03" w:rsidP="00FB014C">
      <w:pPr>
        <w:ind w:leftChars="100" w:left="210"/>
      </w:pPr>
      <w:r>
        <w:rPr>
          <w:rFonts w:hint="eastAsia"/>
        </w:rPr>
        <w:t xml:space="preserve">　　　共通で利用する機能は、上位層のモデル、コントローラや</w:t>
      </w:r>
      <w:r>
        <w:rPr>
          <w:rFonts w:hint="eastAsia"/>
        </w:rPr>
        <w:t>CSS</w:t>
      </w:r>
      <w:r>
        <w:rPr>
          <w:rFonts w:hint="eastAsia"/>
        </w:rPr>
        <w:t>定義を呼び出し利用する。</w:t>
      </w:r>
    </w:p>
    <w:p w:rsidR="00FB014C" w:rsidRPr="0085686B" w:rsidRDefault="00FB014C" w:rsidP="00FB014C"/>
    <w:p w:rsidR="00FB014C" w:rsidRPr="00692DEA" w:rsidRDefault="00327892" w:rsidP="00FB014C">
      <w:pPr>
        <w:pStyle w:val="af2"/>
        <w:keepNext/>
        <w:jc w:val="center"/>
        <w:rPr>
          <w:u w:val="single"/>
        </w:rPr>
      </w:pPr>
      <w:r>
        <w:rPr>
          <w:rFonts w:hint="eastAsia"/>
        </w:rPr>
        <w:t>表</w:t>
      </w:r>
      <w:r>
        <w:rPr>
          <w:rFonts w:hint="eastAsia"/>
        </w:rPr>
        <w:t xml:space="preserve"> </w:t>
      </w:r>
      <w:fldSimple w:instr=" STYLEREF 1 \s ">
        <w:r w:rsidR="00AA1FC9">
          <w:rPr>
            <w:noProof/>
          </w:rPr>
          <w:t>3</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2</w:t>
      </w:r>
      <w:r w:rsidR="002478E7">
        <w:fldChar w:fldCharType="end"/>
      </w:r>
      <w:r w:rsidR="00FB014C" w:rsidRPr="00327892">
        <w:rPr>
          <w:rFonts w:hint="eastAsia"/>
        </w:rPr>
        <w:t xml:space="preserve">　</w:t>
      </w:r>
      <w:r w:rsidR="0097559D" w:rsidRPr="00327892">
        <w:rPr>
          <w:rFonts w:hint="eastAsia"/>
        </w:rPr>
        <w:t>使用した</w:t>
      </w:r>
      <w:r w:rsidR="0097559D" w:rsidRPr="00327892">
        <w:rPr>
          <w:rFonts w:hint="eastAsia"/>
        </w:rPr>
        <w:t>IDE</w:t>
      </w:r>
    </w:p>
    <w:tbl>
      <w:tblPr>
        <w:tblStyle w:val="af1"/>
        <w:tblW w:w="9045" w:type="dxa"/>
        <w:jc w:val="center"/>
        <w:tblLook w:val="04A0"/>
      </w:tblPr>
      <w:tblGrid>
        <w:gridCol w:w="2697"/>
        <w:gridCol w:w="6348"/>
      </w:tblGrid>
      <w:tr w:rsidR="00502970" w:rsidTr="00502970">
        <w:trPr>
          <w:cantSplit/>
          <w:trHeight w:val="1134"/>
          <w:jc w:val="center"/>
        </w:trPr>
        <w:tc>
          <w:tcPr>
            <w:tcW w:w="2697" w:type="dxa"/>
            <w:shd w:val="clear" w:color="auto" w:fill="DAEEF3" w:themeFill="accent5" w:themeFillTint="33"/>
            <w:vAlign w:val="center"/>
          </w:tcPr>
          <w:p w:rsidR="00502970" w:rsidRDefault="00502970" w:rsidP="001D3C37">
            <w:pPr>
              <w:jc w:val="center"/>
            </w:pPr>
            <w:r>
              <w:rPr>
                <w:rFonts w:hint="eastAsia"/>
              </w:rPr>
              <w:t>ソフトウェア名</w:t>
            </w:r>
          </w:p>
        </w:tc>
        <w:tc>
          <w:tcPr>
            <w:tcW w:w="6348" w:type="dxa"/>
            <w:shd w:val="clear" w:color="auto" w:fill="DAEEF3" w:themeFill="accent5" w:themeFillTint="33"/>
            <w:vAlign w:val="center"/>
          </w:tcPr>
          <w:p w:rsidR="00502970" w:rsidRDefault="00502970" w:rsidP="001D3C37">
            <w:pPr>
              <w:jc w:val="center"/>
            </w:pPr>
            <w:r>
              <w:rPr>
                <w:rFonts w:hint="eastAsia"/>
              </w:rPr>
              <w:t>概要</w:t>
            </w:r>
          </w:p>
        </w:tc>
      </w:tr>
      <w:tr w:rsidR="00502970" w:rsidTr="00502970">
        <w:trPr>
          <w:cantSplit/>
          <w:trHeight w:val="1134"/>
          <w:jc w:val="center"/>
        </w:trPr>
        <w:tc>
          <w:tcPr>
            <w:tcW w:w="2697" w:type="dxa"/>
          </w:tcPr>
          <w:p w:rsidR="00502970" w:rsidRDefault="00502970" w:rsidP="001D3C37">
            <w:r>
              <w:rPr>
                <w:rFonts w:hint="eastAsia"/>
              </w:rPr>
              <w:t>NetBeans IDE</w:t>
            </w:r>
          </w:p>
          <w:p w:rsidR="00502970" w:rsidRDefault="00502970" w:rsidP="001D3C37">
            <w:r>
              <w:rPr>
                <w:rFonts w:hint="eastAsia"/>
              </w:rPr>
              <w:t>（</w:t>
            </w:r>
            <w:r>
              <w:rPr>
                <w:rFonts w:hint="eastAsia"/>
              </w:rPr>
              <w:t>8.0</w:t>
            </w:r>
            <w:r>
              <w:rPr>
                <w:rFonts w:hint="eastAsia"/>
              </w:rPr>
              <w:t>）</w:t>
            </w:r>
          </w:p>
        </w:tc>
        <w:tc>
          <w:tcPr>
            <w:tcW w:w="6348" w:type="dxa"/>
          </w:tcPr>
          <w:p w:rsidR="00502970" w:rsidRDefault="00502970" w:rsidP="001D3C37">
            <w:r>
              <w:rPr>
                <w:rFonts w:hint="eastAsia"/>
              </w:rPr>
              <w:t>プラグインをインストールし、</w:t>
            </w:r>
            <w:r>
              <w:rPr>
                <w:rFonts w:hint="eastAsia"/>
              </w:rPr>
              <w:t>Vagrant</w:t>
            </w:r>
            <w:r>
              <w:rPr>
                <w:rFonts w:hint="eastAsia"/>
              </w:rPr>
              <w:t>、</w:t>
            </w:r>
            <w:r>
              <w:rPr>
                <w:rFonts w:hint="eastAsia"/>
              </w:rPr>
              <w:t>Git</w:t>
            </w:r>
            <w:r>
              <w:rPr>
                <w:rFonts w:hint="eastAsia"/>
              </w:rPr>
              <w:t>、データベースへの接続・操作等ができる。またコーディングの際に</w:t>
            </w:r>
            <w:r>
              <w:rPr>
                <w:rFonts w:hint="eastAsia"/>
              </w:rPr>
              <w:t>PHP</w:t>
            </w:r>
            <w:r>
              <w:rPr>
                <w:rFonts w:hint="eastAsia"/>
              </w:rPr>
              <w:t>や</w:t>
            </w:r>
            <w:r>
              <w:rPr>
                <w:rFonts w:hint="eastAsia"/>
              </w:rPr>
              <w:t>Javascript</w:t>
            </w:r>
            <w:r>
              <w:rPr>
                <w:rFonts w:hint="eastAsia"/>
              </w:rPr>
              <w:t>の入力補完により、効率的に開発することができる。</w:t>
            </w:r>
          </w:p>
          <w:p w:rsidR="00502970" w:rsidRDefault="00502970" w:rsidP="001D3C37"/>
        </w:tc>
      </w:tr>
    </w:tbl>
    <w:p w:rsidR="00230CDF" w:rsidRPr="00DF4A03" w:rsidRDefault="00230CDF" w:rsidP="00DF4A03"/>
    <w:p w:rsidR="00150B13" w:rsidRPr="00E70B3B" w:rsidRDefault="00230CDF" w:rsidP="00792164">
      <w:pPr>
        <w:pStyle w:val="ab"/>
        <w:numPr>
          <w:ilvl w:val="0"/>
          <w:numId w:val="9"/>
        </w:numPr>
        <w:ind w:leftChars="0"/>
      </w:pPr>
      <w:r w:rsidRPr="00E70B3B">
        <w:rPr>
          <w:rFonts w:hint="eastAsia"/>
        </w:rPr>
        <w:t>開発環境でのテスト</w:t>
      </w:r>
    </w:p>
    <w:p w:rsidR="00FB014C" w:rsidRDefault="00FB014C" w:rsidP="00E70B3B">
      <w:pPr>
        <w:pStyle w:val="ab"/>
        <w:ind w:leftChars="203" w:left="426" w:firstLineChars="100" w:firstLine="210"/>
      </w:pPr>
      <w:r>
        <w:rPr>
          <w:rFonts w:hint="eastAsia"/>
        </w:rPr>
        <w:t>TravisCI</w:t>
      </w:r>
      <w:r>
        <w:rPr>
          <w:rFonts w:hint="eastAsia"/>
        </w:rPr>
        <w:t>のビルド実行時に流れるシェルと同等のシェルをローカル開発環境で実行し、</w:t>
      </w:r>
      <w:r>
        <w:rPr>
          <w:rFonts w:hint="eastAsia"/>
        </w:rPr>
        <w:t>NC3</w:t>
      </w:r>
      <w:r>
        <w:rPr>
          <w:rFonts w:hint="eastAsia"/>
        </w:rPr>
        <w:t>レポジトリに取り込む際のエラーを</w:t>
      </w:r>
      <w:r w:rsidR="00E70B3B">
        <w:rPr>
          <w:rFonts w:hint="eastAsia"/>
        </w:rPr>
        <w:t>プログラミングの時点で消化する。</w:t>
      </w:r>
    </w:p>
    <w:p w:rsidR="00E70B3B" w:rsidRDefault="00E70B3B" w:rsidP="00E70B3B"/>
    <w:p w:rsidR="00230CDF" w:rsidRPr="002C1F38" w:rsidRDefault="00230CDF" w:rsidP="00792164">
      <w:pPr>
        <w:pStyle w:val="ab"/>
        <w:numPr>
          <w:ilvl w:val="0"/>
          <w:numId w:val="9"/>
        </w:numPr>
        <w:ind w:leftChars="0"/>
      </w:pPr>
      <w:r w:rsidRPr="002C1F38">
        <w:rPr>
          <w:rFonts w:hint="eastAsia"/>
        </w:rPr>
        <w:lastRenderedPageBreak/>
        <w:t>GitHub</w:t>
      </w:r>
      <w:r w:rsidRPr="002C1F38">
        <w:rPr>
          <w:rFonts w:hint="eastAsia"/>
        </w:rPr>
        <w:t>へのアップロード</w:t>
      </w:r>
    </w:p>
    <w:p w:rsidR="00230CDF" w:rsidRDefault="002840FC" w:rsidP="002D3B3C">
      <w:pPr>
        <w:ind w:leftChars="200" w:left="420"/>
      </w:pPr>
      <w:r>
        <w:rPr>
          <w:rFonts w:hint="eastAsia"/>
        </w:rPr>
        <w:t xml:space="preserve">　</w:t>
      </w:r>
      <w:r w:rsidR="002D3B3C">
        <w:rPr>
          <w:rFonts w:hint="eastAsia"/>
        </w:rPr>
        <w:t>NetBeans IDE</w:t>
      </w:r>
      <w:r>
        <w:rPr>
          <w:rFonts w:hint="eastAsia"/>
        </w:rPr>
        <w:t>の</w:t>
      </w:r>
      <w:r>
        <w:rPr>
          <w:rFonts w:hint="eastAsia"/>
        </w:rPr>
        <w:t>Git</w:t>
      </w:r>
      <w:r>
        <w:rPr>
          <w:rFonts w:hint="eastAsia"/>
        </w:rPr>
        <w:t>プラグイン、もしくはコンソールを使った</w:t>
      </w:r>
      <w:r>
        <w:rPr>
          <w:rFonts w:hint="eastAsia"/>
        </w:rPr>
        <w:t>SSH</w:t>
      </w:r>
      <w:r>
        <w:rPr>
          <w:rFonts w:hint="eastAsia"/>
        </w:rPr>
        <w:t>通信で</w:t>
      </w:r>
      <w:r>
        <w:rPr>
          <w:rFonts w:hint="eastAsia"/>
        </w:rPr>
        <w:t>Git</w:t>
      </w:r>
      <w:r>
        <w:rPr>
          <w:rFonts w:hint="eastAsia"/>
        </w:rPr>
        <w:t>コマンドを使って</w:t>
      </w:r>
      <w:r>
        <w:rPr>
          <w:rFonts w:hint="eastAsia"/>
        </w:rPr>
        <w:t>GitHub</w:t>
      </w:r>
      <w:r>
        <w:rPr>
          <w:rFonts w:hint="eastAsia"/>
        </w:rPr>
        <w:t>にアップロード（</w:t>
      </w:r>
      <w:r>
        <w:rPr>
          <w:rFonts w:hint="eastAsia"/>
        </w:rPr>
        <w:t>Push</w:t>
      </w:r>
      <w:r>
        <w:rPr>
          <w:rFonts w:hint="eastAsia"/>
        </w:rPr>
        <w:t>）する。一般的に使用する</w:t>
      </w:r>
      <w:r>
        <w:rPr>
          <w:rFonts w:hint="eastAsia"/>
        </w:rPr>
        <w:t>Git</w:t>
      </w:r>
      <w:r>
        <w:rPr>
          <w:rFonts w:hint="eastAsia"/>
        </w:rPr>
        <w:t>コマンドを以下に示す。</w:t>
      </w:r>
    </w:p>
    <w:p w:rsidR="002840FC" w:rsidRDefault="002840FC" w:rsidP="002C1F38">
      <w:pPr>
        <w:ind w:leftChars="200" w:left="420"/>
      </w:pPr>
    </w:p>
    <w:p w:rsidR="002840FC" w:rsidRDefault="002840FC" w:rsidP="00141551">
      <w:pPr>
        <w:ind w:leftChars="200" w:left="420" w:firstLineChars="100" w:firstLine="210"/>
      </w:pPr>
      <w:r>
        <w:rPr>
          <w:rFonts w:hint="eastAsia"/>
        </w:rPr>
        <w:t>&gt;&gt; git add (</w:t>
      </w:r>
      <w:r>
        <w:rPr>
          <w:rFonts w:hint="eastAsia"/>
        </w:rPr>
        <w:t>ファイル名</w:t>
      </w:r>
      <w:r>
        <w:rPr>
          <w:rFonts w:hint="eastAsia"/>
        </w:rPr>
        <w:t>)</w:t>
      </w:r>
    </w:p>
    <w:p w:rsidR="002840FC" w:rsidRDefault="009D7EE8" w:rsidP="00F2080B">
      <w:pPr>
        <w:ind w:leftChars="600" w:left="1260" w:firstLine="420"/>
      </w:pPr>
      <w:r>
        <w:rPr>
          <w:rFonts w:hint="eastAsia"/>
        </w:rPr>
        <w:t>→</w:t>
      </w:r>
      <w:r w:rsidR="002840FC">
        <w:rPr>
          <w:rFonts w:hint="eastAsia"/>
        </w:rPr>
        <w:t>ファイルをコミット対象に追加する。</w:t>
      </w:r>
    </w:p>
    <w:p w:rsidR="0073608B" w:rsidRPr="009D7EE8" w:rsidRDefault="0073608B" w:rsidP="00F2080B">
      <w:pPr>
        <w:ind w:leftChars="600" w:left="1260" w:firstLine="420"/>
      </w:pPr>
    </w:p>
    <w:p w:rsidR="002840FC" w:rsidRDefault="002840FC" w:rsidP="00141551">
      <w:pPr>
        <w:ind w:leftChars="200" w:left="420" w:firstLineChars="100" w:firstLine="210"/>
      </w:pPr>
      <w:r>
        <w:rPr>
          <w:rFonts w:hint="eastAsia"/>
        </w:rPr>
        <w:t xml:space="preserve">&gt;&gt; git commit </w:t>
      </w:r>
      <w:r>
        <w:t>–</w:t>
      </w:r>
      <w:r>
        <w:rPr>
          <w:rFonts w:hint="eastAsia"/>
        </w:rPr>
        <w:t xml:space="preserve">m </w:t>
      </w:r>
      <w:r>
        <w:t>“</w:t>
      </w:r>
      <w:r>
        <w:rPr>
          <w:rFonts w:hint="eastAsia"/>
        </w:rPr>
        <w:t>(</w:t>
      </w:r>
      <w:r>
        <w:rPr>
          <w:rFonts w:hint="eastAsia"/>
        </w:rPr>
        <w:t>コミット名称</w:t>
      </w:r>
      <w:r>
        <w:rPr>
          <w:rFonts w:hint="eastAsia"/>
        </w:rPr>
        <w:t>)</w:t>
      </w:r>
      <w:r>
        <w:t>”</w:t>
      </w:r>
    </w:p>
    <w:p w:rsidR="002840FC" w:rsidRDefault="009D7EE8" w:rsidP="00F2080B">
      <w:pPr>
        <w:ind w:leftChars="600" w:left="1260" w:firstLine="420"/>
      </w:pPr>
      <w:r>
        <w:rPr>
          <w:rFonts w:hint="eastAsia"/>
        </w:rPr>
        <w:t>→</w:t>
      </w:r>
      <w:r w:rsidR="002840FC">
        <w:rPr>
          <w:rFonts w:hint="eastAsia"/>
        </w:rPr>
        <w:t>追加したファイルをコミットする。１コミットに対して名前と</w:t>
      </w:r>
      <w:r w:rsidR="002840FC">
        <w:rPr>
          <w:rFonts w:hint="eastAsia"/>
        </w:rPr>
        <w:t>ID</w:t>
      </w:r>
      <w:r w:rsidR="002840FC">
        <w:rPr>
          <w:rFonts w:hint="eastAsia"/>
        </w:rPr>
        <w:t>が付く。</w:t>
      </w:r>
    </w:p>
    <w:p w:rsidR="0073608B" w:rsidRDefault="0073608B" w:rsidP="00F2080B">
      <w:pPr>
        <w:ind w:leftChars="600" w:left="1260" w:firstLine="420"/>
      </w:pPr>
    </w:p>
    <w:p w:rsidR="00230CDF" w:rsidRDefault="002840FC" w:rsidP="00141551">
      <w:pPr>
        <w:ind w:leftChars="100" w:left="210" w:firstLineChars="200" w:firstLine="420"/>
      </w:pPr>
      <w:r>
        <w:rPr>
          <w:rFonts w:hint="eastAsia"/>
        </w:rPr>
        <w:t>&gt;&gt; git push</w:t>
      </w:r>
    </w:p>
    <w:p w:rsidR="002840FC" w:rsidRDefault="002840FC" w:rsidP="00230CDF">
      <w:pPr>
        <w:ind w:leftChars="100" w:left="210" w:firstLineChars="100" w:firstLine="210"/>
      </w:pPr>
      <w:r>
        <w:rPr>
          <w:rFonts w:hint="eastAsia"/>
        </w:rPr>
        <w:tab/>
      </w:r>
      <w:r w:rsidR="00F2080B">
        <w:rPr>
          <w:rFonts w:hint="eastAsia"/>
        </w:rPr>
        <w:tab/>
      </w:r>
      <w:r w:rsidR="009D7EE8">
        <w:rPr>
          <w:rFonts w:hint="eastAsia"/>
        </w:rPr>
        <w:t>→</w:t>
      </w:r>
      <w:r>
        <w:rPr>
          <w:rFonts w:hint="eastAsia"/>
        </w:rPr>
        <w:t>コミットを</w:t>
      </w:r>
      <w:r>
        <w:rPr>
          <w:rFonts w:hint="eastAsia"/>
        </w:rPr>
        <w:t>GitHub</w:t>
      </w:r>
      <w:r>
        <w:rPr>
          <w:rFonts w:hint="eastAsia"/>
        </w:rPr>
        <w:t>のリポジトリ</w:t>
      </w:r>
      <w:r w:rsidR="00476F5D">
        <w:rPr>
          <w:rFonts w:hint="eastAsia"/>
        </w:rPr>
        <w:t>に反映する</w:t>
      </w:r>
    </w:p>
    <w:p w:rsidR="00476F5D" w:rsidRDefault="00476F5D" w:rsidP="00230CDF">
      <w:pPr>
        <w:ind w:leftChars="100" w:left="210" w:firstLineChars="100" w:firstLine="210"/>
      </w:pPr>
      <w:r>
        <w:rPr>
          <w:rFonts w:hint="eastAsia"/>
        </w:rPr>
        <w:tab/>
      </w:r>
      <w:r w:rsidR="00F2080B">
        <w:rPr>
          <w:rFonts w:hint="eastAsia"/>
        </w:rPr>
        <w:tab/>
      </w:r>
      <w:r w:rsidR="009D7EE8">
        <w:rPr>
          <w:rFonts w:hint="eastAsia"/>
        </w:rPr>
        <w:t xml:space="preserve">　</w:t>
      </w:r>
      <w:r>
        <w:rPr>
          <w:rFonts w:hint="eastAsia"/>
        </w:rPr>
        <w:t>コミットまでに他の変更があった場合は、マージする等の処理が必要となる。</w:t>
      </w:r>
    </w:p>
    <w:p w:rsidR="0073608B" w:rsidRPr="009D7EE8" w:rsidRDefault="0073608B" w:rsidP="00230CDF">
      <w:pPr>
        <w:ind w:leftChars="100" w:left="210" w:firstLineChars="100" w:firstLine="210"/>
      </w:pPr>
    </w:p>
    <w:p w:rsidR="00476F5D" w:rsidRDefault="00476F5D" w:rsidP="00141551">
      <w:pPr>
        <w:ind w:leftChars="100" w:left="210" w:firstLineChars="200" w:firstLine="420"/>
      </w:pPr>
      <w:r>
        <w:rPr>
          <w:rFonts w:hint="eastAsia"/>
        </w:rPr>
        <w:t>&gt;&gt; git pull</w:t>
      </w:r>
    </w:p>
    <w:p w:rsidR="00476F5D" w:rsidRDefault="00476F5D" w:rsidP="00141551">
      <w:pPr>
        <w:ind w:leftChars="100" w:left="210" w:firstLineChars="100" w:firstLine="210"/>
      </w:pPr>
      <w:r>
        <w:rPr>
          <w:rFonts w:hint="eastAsia"/>
        </w:rPr>
        <w:tab/>
      </w:r>
      <w:r w:rsidR="00F2080B">
        <w:rPr>
          <w:rFonts w:hint="eastAsia"/>
        </w:rPr>
        <w:tab/>
      </w:r>
      <w:r w:rsidR="009D7EE8">
        <w:rPr>
          <w:rFonts w:hint="eastAsia"/>
        </w:rPr>
        <w:t>→</w:t>
      </w:r>
      <w:r>
        <w:rPr>
          <w:rFonts w:hint="eastAsia"/>
        </w:rPr>
        <w:t>最新のリポジトリを取込む（</w:t>
      </w:r>
      <w:r>
        <w:rPr>
          <w:rFonts w:hint="eastAsia"/>
        </w:rPr>
        <w:t>Pull</w:t>
      </w:r>
      <w:r>
        <w:rPr>
          <w:rFonts w:hint="eastAsia"/>
        </w:rPr>
        <w:t>）する。</w:t>
      </w:r>
    </w:p>
    <w:p w:rsidR="002840FC" w:rsidRPr="002840FC" w:rsidRDefault="002840FC" w:rsidP="00230CDF">
      <w:pPr>
        <w:ind w:leftChars="100" w:left="210" w:firstLineChars="100" w:firstLine="210"/>
      </w:pPr>
    </w:p>
    <w:p w:rsidR="00230CDF" w:rsidRPr="00476F5D" w:rsidRDefault="007F44CE" w:rsidP="00792164">
      <w:pPr>
        <w:pStyle w:val="ab"/>
        <w:numPr>
          <w:ilvl w:val="0"/>
          <w:numId w:val="9"/>
        </w:numPr>
        <w:ind w:leftChars="0"/>
      </w:pPr>
      <w:r w:rsidRPr="00476F5D">
        <w:rPr>
          <w:rFonts w:hint="eastAsia"/>
        </w:rPr>
        <w:t>TravisCI</w:t>
      </w:r>
      <w:r w:rsidRPr="00476F5D">
        <w:rPr>
          <w:rFonts w:hint="eastAsia"/>
        </w:rPr>
        <w:t>によるテスト</w:t>
      </w:r>
    </w:p>
    <w:p w:rsidR="00476F5D" w:rsidRDefault="00476F5D" w:rsidP="00476F5D">
      <w:pPr>
        <w:ind w:leftChars="200" w:left="420" w:firstLineChars="100" w:firstLine="210"/>
      </w:pPr>
      <w:r>
        <w:rPr>
          <w:rFonts w:hint="eastAsia"/>
        </w:rPr>
        <w:t>⑤で正常にアップロードが完了した場合、</w:t>
      </w:r>
      <w:r w:rsidR="006E765D">
        <w:rPr>
          <w:rFonts w:hint="eastAsia"/>
        </w:rPr>
        <w:t>TravisCI</w:t>
      </w:r>
      <w:r w:rsidR="006E765D">
        <w:rPr>
          <w:rFonts w:hint="eastAsia"/>
        </w:rPr>
        <w:t>によるテストが実行される。</w:t>
      </w:r>
      <w:r>
        <w:rPr>
          <w:rFonts w:hint="eastAsia"/>
        </w:rPr>
        <w:t>このとき予め設定されたシェルファイル等に沿ってテストが進行する。テストには</w:t>
      </w:r>
      <w:r>
        <w:rPr>
          <w:rFonts w:hint="eastAsia"/>
        </w:rPr>
        <w:t>PHPUnit</w:t>
      </w:r>
      <w:r>
        <w:rPr>
          <w:rFonts w:hint="eastAsia"/>
        </w:rPr>
        <w:t>によるユニットテストや</w:t>
      </w:r>
      <w:r>
        <w:rPr>
          <w:rFonts w:hint="eastAsia"/>
        </w:rPr>
        <w:t>PHP_CodeSniffer</w:t>
      </w:r>
      <w:r>
        <w:rPr>
          <w:rFonts w:hint="eastAsia"/>
        </w:rPr>
        <w:t>によるコーディング規約チェック等、が実行される。</w:t>
      </w:r>
    </w:p>
    <w:p w:rsidR="006E765D" w:rsidRDefault="006E765D" w:rsidP="00476F5D">
      <w:pPr>
        <w:ind w:leftChars="200" w:left="420" w:firstLineChars="100" w:firstLine="210"/>
      </w:pPr>
      <w:r>
        <w:rPr>
          <w:rFonts w:hint="eastAsia"/>
        </w:rPr>
        <w:t xml:space="preserve">　</w:t>
      </w:r>
    </w:p>
    <w:p w:rsidR="00150B13" w:rsidRPr="00476F5D" w:rsidRDefault="007F44CE" w:rsidP="00792164">
      <w:pPr>
        <w:pStyle w:val="ab"/>
        <w:numPr>
          <w:ilvl w:val="0"/>
          <w:numId w:val="9"/>
        </w:numPr>
        <w:ind w:leftChars="0"/>
      </w:pPr>
      <w:r w:rsidRPr="00476F5D">
        <w:rPr>
          <w:rFonts w:hint="eastAsia"/>
        </w:rPr>
        <w:t>ERD</w:t>
      </w:r>
      <w:r w:rsidRPr="00476F5D">
        <w:rPr>
          <w:rFonts w:hint="eastAsia"/>
        </w:rPr>
        <w:t>／コードレビュー</w:t>
      </w:r>
    </w:p>
    <w:p w:rsidR="00150B13" w:rsidRDefault="00723018" w:rsidP="00476F5D">
      <w:pPr>
        <w:ind w:leftChars="200" w:left="420" w:firstLineChars="100" w:firstLine="210"/>
      </w:pPr>
      <w:r>
        <w:rPr>
          <w:rFonts w:hint="eastAsia"/>
        </w:rPr>
        <w:t>TravisCI</w:t>
      </w:r>
      <w:r>
        <w:rPr>
          <w:rFonts w:hint="eastAsia"/>
        </w:rPr>
        <w:t>によるテストが</w:t>
      </w:r>
      <w:r w:rsidR="00476F5D">
        <w:rPr>
          <w:rFonts w:hint="eastAsia"/>
        </w:rPr>
        <w:t>成功しており</w:t>
      </w:r>
      <w:r>
        <w:rPr>
          <w:rFonts w:hint="eastAsia"/>
        </w:rPr>
        <w:t>、</w:t>
      </w:r>
      <w:r w:rsidR="00476F5D">
        <w:rPr>
          <w:rFonts w:hint="eastAsia"/>
        </w:rPr>
        <w:t>ユニットテストの</w:t>
      </w:r>
      <w:r>
        <w:rPr>
          <w:rFonts w:hint="eastAsia"/>
        </w:rPr>
        <w:t>カバレージが</w:t>
      </w:r>
      <w:r>
        <w:rPr>
          <w:rFonts w:hint="eastAsia"/>
        </w:rPr>
        <w:t>100%</w:t>
      </w:r>
      <w:r>
        <w:rPr>
          <w:rFonts w:hint="eastAsia"/>
        </w:rPr>
        <w:t>であることを条件として、</w:t>
      </w:r>
      <w:r w:rsidR="00150B13">
        <w:rPr>
          <w:rFonts w:hint="eastAsia"/>
        </w:rPr>
        <w:t>開発者本人と</w:t>
      </w:r>
      <w:r w:rsidR="00476F5D">
        <w:rPr>
          <w:rFonts w:hint="eastAsia"/>
        </w:rPr>
        <w:t>NC3</w:t>
      </w:r>
      <w:r w:rsidR="00476F5D">
        <w:rPr>
          <w:rFonts w:hint="eastAsia"/>
        </w:rPr>
        <w:t>開発者数名によるレビューを行う。指摘があれば改修を行い、再度テストする。</w:t>
      </w:r>
    </w:p>
    <w:p w:rsidR="007F7D6F" w:rsidRDefault="007F7D6F" w:rsidP="002B6C0B">
      <w:pPr>
        <w:ind w:leftChars="100" w:left="210"/>
      </w:pPr>
    </w:p>
    <w:p w:rsidR="007F44CE" w:rsidRPr="00476F5D" w:rsidRDefault="007F44CE" w:rsidP="00792164">
      <w:pPr>
        <w:pStyle w:val="ab"/>
        <w:numPr>
          <w:ilvl w:val="0"/>
          <w:numId w:val="9"/>
        </w:numPr>
        <w:ind w:leftChars="0"/>
      </w:pPr>
      <w:r w:rsidRPr="00476F5D">
        <w:rPr>
          <w:rFonts w:hint="eastAsia"/>
        </w:rPr>
        <w:t>メンテナンス</w:t>
      </w:r>
    </w:p>
    <w:p w:rsidR="007F44CE" w:rsidRDefault="00476F5D" w:rsidP="00476F5D">
      <w:pPr>
        <w:ind w:leftChars="200" w:left="420"/>
      </w:pPr>
      <w:r>
        <w:rPr>
          <w:rFonts w:hint="eastAsia"/>
        </w:rPr>
        <w:t xml:space="preserve">　仕様に変更が発生した場合や、バグが見つかった場合に改修を行い、再度テストする。</w:t>
      </w:r>
    </w:p>
    <w:p w:rsidR="00476F5D" w:rsidRPr="007F44CE" w:rsidRDefault="00476F5D" w:rsidP="00476F5D">
      <w:pPr>
        <w:ind w:leftChars="200" w:left="420"/>
      </w:pPr>
      <w:r>
        <w:rPr>
          <w:rFonts w:hint="eastAsia"/>
        </w:rPr>
        <w:t xml:space="preserve">　</w:t>
      </w:r>
      <w:r>
        <w:rPr>
          <w:rFonts w:hint="eastAsia"/>
        </w:rPr>
        <w:t>NC3</w:t>
      </w:r>
      <w:r w:rsidR="007551C2">
        <w:rPr>
          <w:rFonts w:hint="eastAsia"/>
        </w:rPr>
        <w:t>のプラグイン</w:t>
      </w:r>
      <w:r w:rsidR="00963ED7">
        <w:rPr>
          <w:rFonts w:hint="eastAsia"/>
        </w:rPr>
        <w:t>群</w:t>
      </w:r>
      <w:r w:rsidR="007551C2">
        <w:rPr>
          <w:rFonts w:hint="eastAsia"/>
        </w:rPr>
        <w:t>はまだこの段階まで到達しておらず、①～⑥をアジャイル的に繰り返し、仕様を固めている段階である。</w:t>
      </w:r>
    </w:p>
    <w:p w:rsidR="002B6C0B" w:rsidRPr="002B6C0B" w:rsidRDefault="002B6C0B" w:rsidP="0079593D"/>
    <w:p w:rsidR="00412B4F" w:rsidRDefault="00412B4F" w:rsidP="009B3945">
      <w:r>
        <w:br w:type="page"/>
      </w:r>
    </w:p>
    <w:p w:rsidR="00F70F24" w:rsidRPr="00B37C31" w:rsidRDefault="001D3C37" w:rsidP="00F70F24">
      <w:pPr>
        <w:pStyle w:val="20"/>
      </w:pPr>
      <w:bookmarkStart w:id="210" w:name="_Toc414291769"/>
      <w:r>
        <w:rPr>
          <w:rFonts w:hint="eastAsia"/>
        </w:rPr>
        <w:lastRenderedPageBreak/>
        <w:t>開発</w:t>
      </w:r>
      <w:bookmarkEnd w:id="210"/>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11" w:name="_Toc310182594"/>
      <w:bookmarkStart w:id="212" w:name="_Toc310253428"/>
      <w:bookmarkStart w:id="213" w:name="_Toc310265061"/>
      <w:bookmarkStart w:id="214" w:name="_Toc310351885"/>
      <w:bookmarkStart w:id="215" w:name="_Toc310353098"/>
      <w:bookmarkStart w:id="216" w:name="_Toc310353575"/>
      <w:bookmarkStart w:id="217" w:name="_Toc310353643"/>
      <w:bookmarkStart w:id="218" w:name="_Toc310353810"/>
      <w:bookmarkStart w:id="219" w:name="_Toc310354445"/>
      <w:bookmarkStart w:id="220" w:name="_Toc310354550"/>
      <w:bookmarkStart w:id="221" w:name="_Toc310354663"/>
      <w:bookmarkStart w:id="222" w:name="_Toc310358831"/>
      <w:bookmarkStart w:id="223" w:name="_Toc310446356"/>
      <w:bookmarkStart w:id="224" w:name="_Toc310549961"/>
      <w:bookmarkStart w:id="225" w:name="_Toc310550018"/>
      <w:bookmarkStart w:id="226" w:name="_Toc403383771"/>
      <w:bookmarkStart w:id="227" w:name="_Toc403384703"/>
      <w:bookmarkStart w:id="228" w:name="_Toc403483564"/>
      <w:bookmarkStart w:id="229" w:name="_Toc403731902"/>
      <w:bookmarkStart w:id="230" w:name="_Toc404003510"/>
      <w:bookmarkStart w:id="231" w:name="_Toc404169325"/>
      <w:bookmarkStart w:id="232" w:name="_Toc404190135"/>
      <w:bookmarkStart w:id="233" w:name="_Toc404267541"/>
      <w:bookmarkStart w:id="234" w:name="_Toc404272001"/>
      <w:bookmarkStart w:id="235" w:name="_Toc404964161"/>
      <w:bookmarkStart w:id="236" w:name="_Toc414008552"/>
      <w:bookmarkStart w:id="237" w:name="_Toc414018863"/>
      <w:bookmarkStart w:id="238" w:name="_Toc414021929"/>
      <w:bookmarkStart w:id="239" w:name="_Toc414287847"/>
      <w:bookmarkStart w:id="240" w:name="_Toc414287897"/>
      <w:bookmarkStart w:id="241" w:name="_Toc414288285"/>
      <w:bookmarkStart w:id="242" w:name="_Toc414288364"/>
      <w:bookmarkStart w:id="243" w:name="_Toc414288443"/>
      <w:bookmarkStart w:id="244" w:name="_Toc414288947"/>
      <w:bookmarkStart w:id="245" w:name="_Toc414291392"/>
      <w:bookmarkStart w:id="246" w:name="_Toc414291435"/>
      <w:bookmarkStart w:id="247" w:name="_Toc414291474"/>
      <w:bookmarkStart w:id="248" w:name="_Toc414291513"/>
      <w:bookmarkStart w:id="249" w:name="_Toc414291552"/>
      <w:bookmarkStart w:id="250" w:name="_Toc414291590"/>
      <w:bookmarkStart w:id="251" w:name="_Toc414291630"/>
      <w:bookmarkStart w:id="252" w:name="_Toc41429177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53" w:name="_Toc310265062"/>
      <w:bookmarkStart w:id="254" w:name="_Toc310351886"/>
      <w:bookmarkStart w:id="255" w:name="_Toc310353099"/>
      <w:bookmarkStart w:id="256" w:name="_Toc310353576"/>
      <w:bookmarkStart w:id="257" w:name="_Toc310353644"/>
      <w:bookmarkStart w:id="258" w:name="_Toc310353811"/>
      <w:bookmarkStart w:id="259" w:name="_Toc310354446"/>
      <w:bookmarkStart w:id="260" w:name="_Toc310354551"/>
      <w:bookmarkStart w:id="261" w:name="_Toc310354664"/>
      <w:bookmarkStart w:id="262" w:name="_Toc310358832"/>
      <w:bookmarkStart w:id="263" w:name="_Toc310446357"/>
      <w:bookmarkStart w:id="264" w:name="_Toc310549962"/>
      <w:bookmarkStart w:id="265" w:name="_Toc310550019"/>
      <w:bookmarkStart w:id="266" w:name="_Toc403383772"/>
      <w:bookmarkStart w:id="267" w:name="_Toc403384704"/>
      <w:bookmarkStart w:id="268" w:name="_Toc403483565"/>
      <w:bookmarkStart w:id="269" w:name="_Toc403731903"/>
      <w:bookmarkStart w:id="270" w:name="_Toc404003511"/>
      <w:bookmarkStart w:id="271" w:name="_Toc404169326"/>
      <w:bookmarkStart w:id="272" w:name="_Toc404190136"/>
      <w:bookmarkStart w:id="273" w:name="_Toc404267542"/>
      <w:bookmarkStart w:id="274" w:name="_Toc404272002"/>
      <w:bookmarkStart w:id="275" w:name="_Toc404964162"/>
      <w:bookmarkStart w:id="276" w:name="_Toc414008553"/>
      <w:bookmarkStart w:id="277" w:name="_Toc414018864"/>
      <w:bookmarkStart w:id="278" w:name="_Toc414021930"/>
      <w:bookmarkStart w:id="279" w:name="_Toc414287848"/>
      <w:bookmarkStart w:id="280" w:name="_Toc414287898"/>
      <w:bookmarkStart w:id="281" w:name="_Toc414288286"/>
      <w:bookmarkStart w:id="282" w:name="_Toc414288365"/>
      <w:bookmarkStart w:id="283" w:name="_Toc414288444"/>
      <w:bookmarkStart w:id="284" w:name="_Toc414288948"/>
      <w:bookmarkStart w:id="285" w:name="_Toc414291393"/>
      <w:bookmarkStart w:id="286" w:name="_Toc414291436"/>
      <w:bookmarkStart w:id="287" w:name="_Toc414291475"/>
      <w:bookmarkStart w:id="288" w:name="_Toc414291514"/>
      <w:bookmarkStart w:id="289" w:name="_Toc414291553"/>
      <w:bookmarkStart w:id="290" w:name="_Toc414291591"/>
      <w:bookmarkStart w:id="291" w:name="_Toc414291631"/>
      <w:bookmarkStart w:id="292" w:name="_Toc414291771"/>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AB4F23" w:rsidRPr="00AB4F23" w:rsidRDefault="00AB4F23" w:rsidP="00CF2C3F">
      <w:pPr>
        <w:pStyle w:val="ab"/>
        <w:keepNext/>
        <w:numPr>
          <w:ilvl w:val="0"/>
          <w:numId w:val="1"/>
        </w:numPr>
        <w:ind w:leftChars="0"/>
        <w:outlineLvl w:val="1"/>
        <w:rPr>
          <w:rFonts w:asciiTheme="majorEastAsia" w:eastAsiaTheme="majorEastAsia" w:hAnsiTheme="majorEastAsia" w:cstheme="majorBidi"/>
          <w:vanish/>
          <w:sz w:val="24"/>
          <w:szCs w:val="24"/>
        </w:rPr>
      </w:pPr>
      <w:bookmarkStart w:id="293" w:name="_Toc310265063"/>
      <w:bookmarkStart w:id="294" w:name="_Toc310351887"/>
      <w:bookmarkStart w:id="295" w:name="_Toc310353100"/>
      <w:bookmarkStart w:id="296" w:name="_Toc310353577"/>
      <w:bookmarkStart w:id="297" w:name="_Toc310353645"/>
      <w:bookmarkStart w:id="298" w:name="_Toc310353812"/>
      <w:bookmarkStart w:id="299" w:name="_Toc310354447"/>
      <w:bookmarkStart w:id="300" w:name="_Toc310354552"/>
      <w:bookmarkStart w:id="301" w:name="_Toc310354665"/>
      <w:bookmarkStart w:id="302" w:name="_Toc310358833"/>
      <w:bookmarkStart w:id="303" w:name="_Toc310446358"/>
      <w:bookmarkStart w:id="304" w:name="_Toc310549963"/>
      <w:bookmarkStart w:id="305" w:name="_Toc310550020"/>
      <w:bookmarkStart w:id="306" w:name="_Toc403383773"/>
      <w:bookmarkStart w:id="307" w:name="_Toc403384705"/>
      <w:bookmarkStart w:id="308" w:name="_Toc403483566"/>
      <w:bookmarkStart w:id="309" w:name="_Toc403731904"/>
      <w:bookmarkStart w:id="310" w:name="_Toc404003512"/>
      <w:bookmarkStart w:id="311" w:name="_Toc404169327"/>
      <w:bookmarkStart w:id="312" w:name="_Toc404190137"/>
      <w:bookmarkStart w:id="313" w:name="_Toc404267543"/>
      <w:bookmarkStart w:id="314" w:name="_Toc404272003"/>
      <w:bookmarkStart w:id="315" w:name="_Toc404964163"/>
      <w:bookmarkStart w:id="316" w:name="_Toc414008554"/>
      <w:bookmarkStart w:id="317" w:name="_Toc414018865"/>
      <w:bookmarkStart w:id="318" w:name="_Toc414021931"/>
      <w:bookmarkStart w:id="319" w:name="_Toc414287849"/>
      <w:bookmarkStart w:id="320" w:name="_Toc414287899"/>
      <w:bookmarkStart w:id="321" w:name="_Toc414288287"/>
      <w:bookmarkStart w:id="322" w:name="_Toc414288366"/>
      <w:bookmarkStart w:id="323" w:name="_Toc414288445"/>
      <w:bookmarkStart w:id="324" w:name="_Toc414288949"/>
      <w:bookmarkStart w:id="325" w:name="_Toc414291394"/>
      <w:bookmarkStart w:id="326" w:name="_Toc414291437"/>
      <w:bookmarkStart w:id="327" w:name="_Toc414291476"/>
      <w:bookmarkStart w:id="328" w:name="_Toc414291515"/>
      <w:bookmarkStart w:id="329" w:name="_Toc414291554"/>
      <w:bookmarkStart w:id="330" w:name="_Toc414291592"/>
      <w:bookmarkStart w:id="331" w:name="_Toc414291632"/>
      <w:bookmarkStart w:id="332" w:name="_Toc41429177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050B5" w:rsidRDefault="0024062D" w:rsidP="001D3C37">
      <w:pPr>
        <w:pStyle w:val="30"/>
        <w:ind w:left="793"/>
      </w:pPr>
      <w:bookmarkStart w:id="333" w:name="_Toc414291773"/>
      <w:r>
        <w:rPr>
          <w:rFonts w:hint="eastAsia"/>
        </w:rPr>
        <w:t>開発</w:t>
      </w:r>
      <w:r w:rsidR="001D3C37">
        <w:rPr>
          <w:rFonts w:hint="eastAsia"/>
        </w:rPr>
        <w:t>対象</w:t>
      </w:r>
      <w:r>
        <w:rPr>
          <w:rFonts w:hint="eastAsia"/>
        </w:rPr>
        <w:t>プラグイン</w:t>
      </w:r>
      <w:bookmarkEnd w:id="333"/>
    </w:p>
    <w:p w:rsidR="008A0A65" w:rsidRDefault="008A0A65" w:rsidP="008A0A65">
      <w:pPr>
        <w:ind w:firstLineChars="100" w:firstLine="210"/>
      </w:pPr>
      <w:r>
        <w:rPr>
          <w:rFonts w:hint="eastAsia"/>
        </w:rPr>
        <w:t>筆者が開発を担当したプラグインは</w:t>
      </w:r>
      <w:r w:rsidR="0024062D" w:rsidRPr="008A0A65">
        <w:rPr>
          <w:rFonts w:hint="eastAsia"/>
        </w:rPr>
        <w:t>iframe</w:t>
      </w:r>
      <w:r>
        <w:rPr>
          <w:rFonts w:hint="eastAsia"/>
        </w:rPr>
        <w:t>プラグインと</w:t>
      </w:r>
      <w:r w:rsidR="0024062D" w:rsidRPr="008A0A65">
        <w:rPr>
          <w:rFonts w:hint="eastAsia"/>
        </w:rPr>
        <w:t>掲示板</w:t>
      </w:r>
      <w:r>
        <w:rPr>
          <w:rFonts w:hint="eastAsia"/>
        </w:rPr>
        <w:t>プラグインである。</w:t>
      </w:r>
    </w:p>
    <w:p w:rsidR="00020F94" w:rsidRDefault="00020F94" w:rsidP="008A0A65">
      <w:pPr>
        <w:ind w:firstLineChars="100" w:firstLine="210"/>
      </w:pPr>
    </w:p>
    <w:p w:rsidR="00020F94" w:rsidRDefault="00113514" w:rsidP="00027CA8">
      <w:pPr>
        <w:pStyle w:val="ab"/>
        <w:numPr>
          <w:ilvl w:val="0"/>
          <w:numId w:val="14"/>
        </w:numPr>
        <w:ind w:leftChars="0"/>
      </w:pPr>
      <w:r>
        <w:rPr>
          <w:rFonts w:hint="eastAsia"/>
        </w:rPr>
        <w:t>iframe</w:t>
      </w:r>
      <w:r>
        <w:rPr>
          <w:rFonts w:hint="eastAsia"/>
        </w:rPr>
        <w:t>プラグイン</w:t>
      </w:r>
    </w:p>
    <w:p w:rsidR="0024062D" w:rsidRDefault="00113514" w:rsidP="00020F94">
      <w:pPr>
        <w:ind w:left="426" w:firstLineChars="100" w:firstLine="210"/>
      </w:pPr>
      <w:r>
        <w:rPr>
          <w:rFonts w:hint="eastAsia"/>
        </w:rPr>
        <w:t>NetCommons</w:t>
      </w:r>
      <w:r>
        <w:rPr>
          <w:rFonts w:hint="eastAsia"/>
        </w:rPr>
        <w:t>の機能中では外部連携</w:t>
      </w:r>
      <w:r w:rsidR="00D91DE3">
        <w:rPr>
          <w:rFonts w:hint="eastAsia"/>
        </w:rPr>
        <w:t>系の</w:t>
      </w:r>
      <w:r>
        <w:rPr>
          <w:rFonts w:hint="eastAsia"/>
        </w:rPr>
        <w:t>機能にあたる。</w:t>
      </w:r>
      <w:r w:rsidR="0024062D">
        <w:rPr>
          <w:rFonts w:hint="eastAsia"/>
        </w:rPr>
        <w:t>iframe</w:t>
      </w:r>
      <w:r w:rsidR="0024062D">
        <w:rPr>
          <w:rFonts w:hint="eastAsia"/>
        </w:rPr>
        <w:t>（アイフレーム）とは、</w:t>
      </w:r>
      <w:r w:rsidR="0024062D">
        <w:rPr>
          <w:rFonts w:hint="eastAsia"/>
        </w:rPr>
        <w:t>HTML</w:t>
      </w:r>
      <w:r w:rsidR="0024062D">
        <w:rPr>
          <w:rFonts w:hint="eastAsia"/>
        </w:rPr>
        <w:t>のタグの</w:t>
      </w:r>
      <w:r w:rsidR="0024062D">
        <w:rPr>
          <w:rFonts w:hint="eastAsia"/>
        </w:rPr>
        <w:t>1</w:t>
      </w:r>
      <w:r w:rsidR="0024062D">
        <w:rPr>
          <w:rFonts w:hint="eastAsia"/>
        </w:rPr>
        <w:t>つで</w:t>
      </w:r>
      <w:r w:rsidR="0024062D">
        <w:rPr>
          <w:rFonts w:hint="eastAsia"/>
        </w:rPr>
        <w:t>Web</w:t>
      </w:r>
      <w:r w:rsidR="0024062D">
        <w:rPr>
          <w:rFonts w:hint="eastAsia"/>
        </w:rPr>
        <w:t>ページの中に別の</w:t>
      </w:r>
      <w:r w:rsidR="0024062D">
        <w:rPr>
          <w:rFonts w:hint="eastAsia"/>
        </w:rPr>
        <w:t>Web</w:t>
      </w:r>
      <w:r w:rsidR="0024062D">
        <w:rPr>
          <w:rFonts w:hint="eastAsia"/>
        </w:rPr>
        <w:t>ページを表示するための技術である。それを</w:t>
      </w:r>
      <w:r w:rsidR="0024062D">
        <w:rPr>
          <w:rFonts w:hint="eastAsia"/>
        </w:rPr>
        <w:t>NC3</w:t>
      </w:r>
      <w:r w:rsidR="0024062D">
        <w:rPr>
          <w:rFonts w:hint="eastAsia"/>
        </w:rPr>
        <w:t>の中で実現するために提供するプラグインが</w:t>
      </w:r>
      <w:r w:rsidR="0024062D">
        <w:rPr>
          <w:rFonts w:hint="eastAsia"/>
        </w:rPr>
        <w:t>iframe</w:t>
      </w:r>
      <w:r w:rsidR="0024062D">
        <w:rPr>
          <w:rFonts w:hint="eastAsia"/>
        </w:rPr>
        <w:t>プラグインである。表示する</w:t>
      </w:r>
      <w:r w:rsidR="0024062D">
        <w:rPr>
          <w:rFonts w:hint="eastAsia"/>
        </w:rPr>
        <w:t>Web</w:t>
      </w:r>
      <w:r w:rsidR="0024062D">
        <w:rPr>
          <w:rFonts w:hint="eastAsia"/>
        </w:rPr>
        <w:t>ページの</w:t>
      </w:r>
      <w:r w:rsidR="0024062D">
        <w:rPr>
          <w:rFonts w:hint="eastAsia"/>
        </w:rPr>
        <w:t>URL</w:t>
      </w:r>
      <w:r w:rsidR="0024062D">
        <w:rPr>
          <w:rFonts w:hint="eastAsia"/>
        </w:rPr>
        <w:t>、</w:t>
      </w:r>
      <w:r w:rsidR="0024062D">
        <w:rPr>
          <w:rFonts w:hint="eastAsia"/>
        </w:rPr>
        <w:t>iframe</w:t>
      </w:r>
      <w:r w:rsidR="0024062D">
        <w:rPr>
          <w:rFonts w:hint="eastAsia"/>
        </w:rPr>
        <w:t>の</w:t>
      </w:r>
      <w:r w:rsidR="00020F94">
        <w:rPr>
          <w:rFonts w:hint="eastAsia"/>
        </w:rPr>
        <w:t>枠の</w:t>
      </w:r>
      <w:r w:rsidR="0024062D">
        <w:rPr>
          <w:rFonts w:hint="eastAsia"/>
        </w:rPr>
        <w:t>高さ、スクロールバーの有無、フレーム枠の有無を設定することができる。</w:t>
      </w:r>
    </w:p>
    <w:p w:rsidR="00D91DE3" w:rsidRDefault="00D91DE3" w:rsidP="00D91DE3"/>
    <w:p w:rsidR="00D91DE3" w:rsidRDefault="00D91DE3" w:rsidP="00027CA8">
      <w:pPr>
        <w:pStyle w:val="ab"/>
        <w:numPr>
          <w:ilvl w:val="0"/>
          <w:numId w:val="14"/>
        </w:numPr>
        <w:ind w:leftChars="0"/>
      </w:pPr>
      <w:r>
        <w:rPr>
          <w:rFonts w:hint="eastAsia"/>
        </w:rPr>
        <w:t>掲示板プラグイン</w:t>
      </w:r>
    </w:p>
    <w:p w:rsidR="00D91DE3" w:rsidRDefault="00D91DE3" w:rsidP="00763C94">
      <w:pPr>
        <w:ind w:leftChars="200" w:left="420"/>
      </w:pPr>
      <w:r>
        <w:rPr>
          <w:rFonts w:hint="eastAsia"/>
        </w:rPr>
        <w:t xml:space="preserve">　</w:t>
      </w:r>
      <w:r>
        <w:rPr>
          <w:rFonts w:hint="eastAsia"/>
        </w:rPr>
        <w:t>NetCommons</w:t>
      </w:r>
      <w:r>
        <w:rPr>
          <w:rFonts w:hint="eastAsia"/>
        </w:rPr>
        <w:t>の機能中では情報共有系の機能にあたる。</w:t>
      </w:r>
      <w:r w:rsidR="00763C94">
        <w:rPr>
          <w:rFonts w:hint="eastAsia"/>
        </w:rPr>
        <w:t>不特定多数で構成されるグループ内での情報共有を手助けすることができる。主な機能としては、記事を作成する機能、作成された記事を一覧で表示する機能、コメントを作成する機能、記事の詳細とそれに関するコメントを表示する機能、等がある。</w:t>
      </w:r>
    </w:p>
    <w:p w:rsidR="0024062D" w:rsidRDefault="00027CA8" w:rsidP="00027CA8">
      <w:pPr>
        <w:ind w:leftChars="200" w:left="420" w:firstLineChars="100" w:firstLine="210"/>
      </w:pPr>
      <w:r>
        <w:rPr>
          <w:rFonts w:hint="eastAsia"/>
        </w:rPr>
        <w:t>『</w:t>
      </w:r>
      <w:r>
        <w:rPr>
          <w:rFonts w:hint="eastAsia"/>
        </w:rPr>
        <w:t xml:space="preserve">3.1. </w:t>
      </w:r>
      <w:r>
        <w:rPr>
          <w:rFonts w:hint="eastAsia"/>
        </w:rPr>
        <w:t>開発フロー　①画面／機能設計』で述べた通り、最近のトレンドを意識した設計、スマホを意識した設計をするため、現在良く使われている掲示板を調査し、その結果を踏まえて画面／機能設計を行った。参考サイト</w:t>
      </w:r>
      <w:r w:rsidR="00F31737">
        <w:rPr>
          <w:rFonts w:hint="eastAsia"/>
        </w:rPr>
        <w:t>は</w:t>
      </w:r>
      <w:r>
        <w:rPr>
          <w:rFonts w:hint="eastAsia"/>
        </w:rPr>
        <w:t>以下</w:t>
      </w:r>
      <w:r w:rsidR="00F31737">
        <w:rPr>
          <w:rFonts w:hint="eastAsia"/>
        </w:rPr>
        <w:t>の通りである</w:t>
      </w:r>
      <w:r>
        <w:rPr>
          <w:rFonts w:hint="eastAsia"/>
        </w:rPr>
        <w:t>。</w:t>
      </w:r>
    </w:p>
    <w:p w:rsidR="00027CA8" w:rsidRDefault="00027CA8" w:rsidP="00027CA8">
      <w:pPr>
        <w:ind w:leftChars="200" w:left="420" w:firstLineChars="100" w:firstLine="210"/>
      </w:pPr>
    </w:p>
    <w:p w:rsidR="00027CA8" w:rsidRDefault="007D47B7" w:rsidP="00027CA8">
      <w:pPr>
        <w:pStyle w:val="ab"/>
        <w:numPr>
          <w:ilvl w:val="0"/>
          <w:numId w:val="12"/>
        </w:numPr>
        <w:ind w:leftChars="0"/>
      </w:pPr>
      <w:r>
        <w:rPr>
          <w:rFonts w:hint="eastAsia"/>
        </w:rPr>
        <w:t>テキストリーム</w:t>
      </w:r>
    </w:p>
    <w:p w:rsidR="005158CA" w:rsidRDefault="007D47B7" w:rsidP="005158CA">
      <w:pPr>
        <w:ind w:leftChars="300" w:left="630"/>
      </w:pPr>
      <w:r>
        <w:rPr>
          <w:rFonts w:hint="eastAsia"/>
        </w:rPr>
        <w:t xml:space="preserve">　</w:t>
      </w:r>
      <w:r>
        <w:rPr>
          <w:rFonts w:hint="eastAsia"/>
        </w:rPr>
        <w:t>Yahoo! Japan</w:t>
      </w:r>
      <w:r>
        <w:rPr>
          <w:rFonts w:hint="eastAsia"/>
        </w:rPr>
        <w:t>によるウェブ掲示板サービスでユーザ自身が興味に沿ったスレッドを登録し、同じ話題を共有して不特定多数でのコミュニケーションを楽しむサービス。</w:t>
      </w:r>
    </w:p>
    <w:p w:rsidR="00027CA8" w:rsidRDefault="007D47B7" w:rsidP="005158CA">
      <w:pPr>
        <w:ind w:leftChars="300" w:left="630" w:firstLineChars="200" w:firstLine="420"/>
      </w:pPr>
      <w:r w:rsidRPr="005158CA">
        <w:rPr>
          <w:rFonts w:hint="eastAsia"/>
        </w:rPr>
        <w:t xml:space="preserve">URL: </w:t>
      </w:r>
      <w:hyperlink r:id="rId20" w:history="1">
        <w:r w:rsidR="005158CA" w:rsidRPr="00FF271C">
          <w:rPr>
            <w:rStyle w:val="ad"/>
          </w:rPr>
          <w:t>http://textream.yahoo.co.jp/</w:t>
        </w:r>
      </w:hyperlink>
    </w:p>
    <w:p w:rsidR="005158CA" w:rsidRPr="007D47B7" w:rsidRDefault="005158CA" w:rsidP="005158CA">
      <w:pPr>
        <w:ind w:left="840"/>
      </w:pPr>
    </w:p>
    <w:p w:rsidR="00027CA8" w:rsidRDefault="007D47B7" w:rsidP="007D47B7">
      <w:pPr>
        <w:pStyle w:val="ab"/>
        <w:numPr>
          <w:ilvl w:val="0"/>
          <w:numId w:val="12"/>
        </w:numPr>
        <w:ind w:leftChars="0"/>
      </w:pPr>
      <w:r>
        <w:rPr>
          <w:rFonts w:hint="eastAsia"/>
        </w:rPr>
        <w:t>価格</w:t>
      </w:r>
      <w:r>
        <w:rPr>
          <w:rFonts w:hint="eastAsia"/>
        </w:rPr>
        <w:t xml:space="preserve">.com </w:t>
      </w:r>
      <w:r>
        <w:rPr>
          <w:rFonts w:hint="eastAsia"/>
        </w:rPr>
        <w:t>口コミ掲示板</w:t>
      </w:r>
    </w:p>
    <w:p w:rsidR="007D47B7" w:rsidRDefault="007D47B7" w:rsidP="007D47B7">
      <w:pPr>
        <w:ind w:leftChars="300" w:left="630"/>
      </w:pPr>
      <w:r>
        <w:rPr>
          <w:rFonts w:hint="eastAsia"/>
        </w:rPr>
        <w:t xml:space="preserve">　</w:t>
      </w:r>
      <w:r w:rsidR="00D040A2">
        <w:rPr>
          <w:rFonts w:hint="eastAsia"/>
        </w:rPr>
        <w:t>価格</w:t>
      </w:r>
      <w:r w:rsidR="00D040A2">
        <w:rPr>
          <w:rFonts w:hint="eastAsia"/>
        </w:rPr>
        <w:t>.com</w:t>
      </w:r>
      <w:r>
        <w:rPr>
          <w:rFonts w:hint="eastAsia"/>
        </w:rPr>
        <w:t>内で運営されている電子掲示板。</w:t>
      </w:r>
    </w:p>
    <w:p w:rsidR="005158CA" w:rsidRDefault="005158CA" w:rsidP="007D47B7">
      <w:pPr>
        <w:ind w:leftChars="300" w:left="630"/>
      </w:pPr>
      <w:r>
        <w:rPr>
          <w:rFonts w:hint="eastAsia"/>
        </w:rPr>
        <w:t xml:space="preserve">　　</w:t>
      </w:r>
      <w:r w:rsidRPr="005158CA">
        <w:rPr>
          <w:rFonts w:hint="eastAsia"/>
        </w:rPr>
        <w:t>URL:</w:t>
      </w:r>
      <w:r w:rsidRPr="005158CA">
        <w:t xml:space="preserve"> </w:t>
      </w:r>
      <w:hyperlink r:id="rId21" w:history="1">
        <w:r w:rsidRPr="00FF271C">
          <w:rPr>
            <w:rStyle w:val="ad"/>
          </w:rPr>
          <w:t>http://bbs.kakaku.com/bbs/</w:t>
        </w:r>
      </w:hyperlink>
    </w:p>
    <w:p w:rsidR="005158CA" w:rsidRDefault="005158CA" w:rsidP="007D47B7">
      <w:pPr>
        <w:ind w:leftChars="300" w:left="630"/>
      </w:pPr>
    </w:p>
    <w:p w:rsidR="00C965A2" w:rsidRDefault="00C965A2" w:rsidP="00C965A2">
      <w:pPr>
        <w:pStyle w:val="ab"/>
        <w:numPr>
          <w:ilvl w:val="0"/>
          <w:numId w:val="12"/>
        </w:numPr>
        <w:ind w:leftChars="0"/>
      </w:pPr>
      <w:r>
        <w:rPr>
          <w:rFonts w:hint="eastAsia"/>
        </w:rPr>
        <w:t>マンションコミュニティ</w:t>
      </w:r>
    </w:p>
    <w:p w:rsidR="00C965A2" w:rsidRDefault="00B85EE2" w:rsidP="00C965A2">
      <w:pPr>
        <w:ind w:leftChars="300" w:left="630"/>
      </w:pPr>
      <w:r w:rsidRPr="00B85EE2">
        <w:t>新築マンション購入検討者を応援する口コミ掲示板</w:t>
      </w:r>
      <w:r>
        <w:rPr>
          <w:rFonts w:hint="eastAsia"/>
        </w:rPr>
        <w:t>サイト。</w:t>
      </w:r>
    </w:p>
    <w:p w:rsidR="00C965A2" w:rsidRDefault="00C965A2" w:rsidP="00C965A2">
      <w:pPr>
        <w:ind w:leftChars="300" w:left="630" w:firstLineChars="200" w:firstLine="420"/>
      </w:pPr>
      <w:r>
        <w:rPr>
          <w:rFonts w:hint="eastAsia"/>
        </w:rPr>
        <w:t xml:space="preserve">URL: </w:t>
      </w:r>
      <w:hyperlink r:id="rId22" w:history="1">
        <w:r w:rsidRPr="00FF271C">
          <w:rPr>
            <w:rStyle w:val="ad"/>
          </w:rPr>
          <w:t>http://www.e-mansion.co.jp/bbs/</w:t>
        </w:r>
      </w:hyperlink>
    </w:p>
    <w:p w:rsidR="00C965A2" w:rsidRDefault="00C965A2" w:rsidP="00C965A2"/>
    <w:p w:rsidR="006B284C" w:rsidRDefault="006B284C" w:rsidP="006B284C">
      <w:pPr>
        <w:pStyle w:val="ab"/>
        <w:numPr>
          <w:ilvl w:val="0"/>
          <w:numId w:val="12"/>
        </w:numPr>
        <w:ind w:leftChars="0"/>
      </w:pPr>
      <w:r>
        <w:rPr>
          <w:rFonts w:hint="eastAsia"/>
        </w:rPr>
        <w:t>2</w:t>
      </w:r>
      <w:r>
        <w:rPr>
          <w:rFonts w:hint="eastAsia"/>
        </w:rPr>
        <w:t>ちゃんねる</w:t>
      </w:r>
    </w:p>
    <w:p w:rsidR="006B284C" w:rsidRDefault="006B284C" w:rsidP="006B284C">
      <w:pPr>
        <w:ind w:leftChars="377" w:left="792"/>
      </w:pPr>
      <w:r>
        <w:rPr>
          <w:rFonts w:hint="eastAsia"/>
        </w:rPr>
        <w:t>日本最大の電子掲示板サイト。複数の電子掲示板の集合体。</w:t>
      </w:r>
    </w:p>
    <w:p w:rsidR="003E4CC4" w:rsidRDefault="00216F54" w:rsidP="00216F54">
      <w:pPr>
        <w:ind w:leftChars="300" w:left="630"/>
      </w:pPr>
      <w:r>
        <w:rPr>
          <w:rFonts w:hint="eastAsia"/>
        </w:rPr>
        <w:t xml:space="preserve">　　</w:t>
      </w:r>
      <w:r w:rsidRPr="005158CA">
        <w:rPr>
          <w:rFonts w:hint="eastAsia"/>
        </w:rPr>
        <w:t>URL:</w:t>
      </w:r>
      <w:r w:rsidRPr="005158CA">
        <w:t xml:space="preserve"> </w:t>
      </w:r>
      <w:hyperlink r:id="rId23" w:history="1">
        <w:r w:rsidRPr="00FF271C">
          <w:rPr>
            <w:rStyle w:val="ad"/>
          </w:rPr>
          <w:t>http://2ch.net/</w:t>
        </w:r>
      </w:hyperlink>
    </w:p>
    <w:p w:rsidR="003E4CC4" w:rsidRDefault="003E4CC4">
      <w:pPr>
        <w:widowControl/>
        <w:adjustRightInd/>
        <w:spacing w:line="240" w:lineRule="auto"/>
        <w:jc w:val="left"/>
        <w:textAlignment w:val="auto"/>
      </w:pPr>
      <w:r>
        <w:br w:type="page"/>
      </w:r>
    </w:p>
    <w:p w:rsidR="003400EE" w:rsidRDefault="00A95028" w:rsidP="001D3C37">
      <w:pPr>
        <w:pStyle w:val="30"/>
        <w:ind w:left="793"/>
      </w:pPr>
      <w:bookmarkStart w:id="334" w:name="_Toc414291774"/>
      <w:r>
        <w:rPr>
          <w:rFonts w:hint="eastAsia"/>
        </w:rPr>
        <w:lastRenderedPageBreak/>
        <w:t>設計ドキュメント</w:t>
      </w:r>
      <w:bookmarkEnd w:id="334"/>
    </w:p>
    <w:p w:rsidR="00A95028" w:rsidRDefault="002E7BCD" w:rsidP="003B7D57">
      <w:pPr>
        <w:ind w:leftChars="100" w:left="210" w:firstLineChars="100" w:firstLine="210"/>
      </w:pPr>
      <w:r>
        <w:rPr>
          <w:rFonts w:hint="eastAsia"/>
        </w:rPr>
        <w:t>設計フェーズでの成果物は</w:t>
      </w:r>
      <w:r w:rsidR="00A95028">
        <w:rPr>
          <w:rFonts w:hint="eastAsia"/>
        </w:rPr>
        <w:t>以下</w:t>
      </w:r>
      <w:r>
        <w:rPr>
          <w:rFonts w:hint="eastAsia"/>
        </w:rPr>
        <w:t>の通りである</w:t>
      </w:r>
      <w:r w:rsidR="00A95028">
        <w:rPr>
          <w:rFonts w:hint="eastAsia"/>
        </w:rPr>
        <w:t>。</w:t>
      </w:r>
    </w:p>
    <w:p w:rsidR="00E64BAD" w:rsidRDefault="00E64BAD" w:rsidP="00E64BAD">
      <w:pPr>
        <w:ind w:leftChars="100" w:left="210"/>
      </w:pPr>
    </w:p>
    <w:p w:rsidR="002E7BCD" w:rsidRDefault="002E7BCD" w:rsidP="00792164">
      <w:pPr>
        <w:pStyle w:val="ab"/>
        <w:numPr>
          <w:ilvl w:val="0"/>
          <w:numId w:val="10"/>
        </w:numPr>
        <w:ind w:leftChars="0"/>
      </w:pPr>
      <w:r>
        <w:rPr>
          <w:rFonts w:hint="eastAsia"/>
        </w:rPr>
        <w:t>画面遷移図（機能設計込み）</w:t>
      </w:r>
    </w:p>
    <w:p w:rsidR="002E7BCD" w:rsidRDefault="002E7BCD" w:rsidP="00792164">
      <w:pPr>
        <w:pStyle w:val="ab"/>
        <w:numPr>
          <w:ilvl w:val="0"/>
          <w:numId w:val="10"/>
        </w:numPr>
        <w:ind w:leftChars="0"/>
      </w:pPr>
      <w:r>
        <w:rPr>
          <w:rFonts w:hint="eastAsia"/>
        </w:rPr>
        <w:t>ERD</w:t>
      </w:r>
    </w:p>
    <w:p w:rsidR="002E7BCD" w:rsidRDefault="002E7BCD" w:rsidP="002E7BCD"/>
    <w:p w:rsidR="002E7BCD" w:rsidRDefault="002E7BCD" w:rsidP="00E64BAD">
      <w:pPr>
        <w:ind w:leftChars="100" w:left="210"/>
      </w:pPr>
      <w:r>
        <w:rPr>
          <w:rFonts w:hint="eastAsia"/>
        </w:rPr>
        <w:t xml:space="preserve">　なお、作成した設計ドキュメントは</w:t>
      </w:r>
      <w:r>
        <w:rPr>
          <w:rFonts w:hint="eastAsia"/>
        </w:rPr>
        <w:t>NC3</w:t>
      </w:r>
      <w:r>
        <w:rPr>
          <w:rFonts w:hint="eastAsia"/>
        </w:rPr>
        <w:t>プロジェクトのドキュメントフォルダにて管理されている。</w:t>
      </w:r>
      <w:r w:rsidR="00E64BAD">
        <w:rPr>
          <w:rFonts w:hint="eastAsia"/>
        </w:rPr>
        <w:t>現在の</w:t>
      </w:r>
      <w:r>
        <w:rPr>
          <w:rFonts w:hint="eastAsia"/>
        </w:rPr>
        <w:t>閲覧権限はプロジェクト参加者のみ</w:t>
      </w:r>
      <w:r w:rsidR="00E64BAD">
        <w:rPr>
          <w:rFonts w:hint="eastAsia"/>
        </w:rPr>
        <w:t>だが、</w:t>
      </w:r>
      <w:r w:rsidR="00E64BAD">
        <w:rPr>
          <w:rFonts w:hint="eastAsia"/>
        </w:rPr>
        <w:t>NC3</w:t>
      </w:r>
      <w:r w:rsidR="00E64BAD">
        <w:rPr>
          <w:rFonts w:hint="eastAsia"/>
        </w:rPr>
        <w:t>リリース時にソースコードと合わせて公開される予定である。</w:t>
      </w:r>
      <w:r w:rsidR="006B6C0B">
        <w:rPr>
          <w:rFonts w:hint="eastAsia"/>
        </w:rPr>
        <w:t>ドキュメントは付録を参照されたい。</w:t>
      </w:r>
    </w:p>
    <w:p w:rsidR="001D684F" w:rsidRDefault="001D684F">
      <w:pPr>
        <w:widowControl/>
        <w:adjustRightInd/>
        <w:spacing w:line="240" w:lineRule="auto"/>
        <w:jc w:val="left"/>
        <w:textAlignment w:val="auto"/>
      </w:pPr>
    </w:p>
    <w:p w:rsidR="00DE44EA" w:rsidRDefault="00021DE6" w:rsidP="0088023E">
      <w:pPr>
        <w:pStyle w:val="30"/>
        <w:ind w:left="793"/>
      </w:pPr>
      <w:bookmarkStart w:id="335" w:name="_Toc414291775"/>
      <w:r>
        <w:rPr>
          <w:rFonts w:hint="eastAsia"/>
        </w:rPr>
        <w:t>プログラム規模</w:t>
      </w:r>
      <w:bookmarkEnd w:id="335"/>
    </w:p>
    <w:p w:rsidR="007A488C" w:rsidRDefault="001D684F" w:rsidP="008715F0">
      <w:r>
        <w:rPr>
          <w:rFonts w:hint="eastAsia"/>
        </w:rPr>
        <w:t xml:space="preserve">　</w:t>
      </w:r>
      <w:r>
        <w:rPr>
          <w:rFonts w:hint="eastAsia"/>
        </w:rPr>
        <w:t>iframe</w:t>
      </w:r>
      <w:r w:rsidR="007A488C">
        <w:rPr>
          <w:rFonts w:hint="eastAsia"/>
        </w:rPr>
        <w:t>プラグイン</w:t>
      </w:r>
      <w:r w:rsidR="00FF502F">
        <w:rPr>
          <w:rFonts w:hint="eastAsia"/>
        </w:rPr>
        <w:t>、掲示板プラグイン</w:t>
      </w:r>
      <w:r w:rsidR="007A488C">
        <w:rPr>
          <w:rFonts w:hint="eastAsia"/>
        </w:rPr>
        <w:t>の</w:t>
      </w:r>
      <w:r w:rsidR="00C10AC4">
        <w:rPr>
          <w:rFonts w:hint="eastAsia"/>
        </w:rPr>
        <w:t>プログラム</w:t>
      </w:r>
      <w:r w:rsidR="007A488C">
        <w:rPr>
          <w:rFonts w:hint="eastAsia"/>
        </w:rPr>
        <w:t>規模を以下に示す。</w:t>
      </w:r>
    </w:p>
    <w:p w:rsidR="00FF502F" w:rsidRDefault="00FF502F" w:rsidP="008715F0"/>
    <w:p w:rsidR="00293621" w:rsidRPr="00B459D7" w:rsidRDefault="00B459D7" w:rsidP="0029362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3</w:t>
      </w:r>
      <w:r w:rsidR="002478E7">
        <w:fldChar w:fldCharType="end"/>
      </w:r>
      <w:r w:rsidR="00FF6AA1" w:rsidRPr="00B459D7">
        <w:rPr>
          <w:rFonts w:hint="eastAsia"/>
        </w:rPr>
        <w:t xml:space="preserve">　</w:t>
      </w:r>
      <w:r w:rsidR="00293621" w:rsidRPr="00B459D7">
        <w:rPr>
          <w:rFonts w:hint="eastAsia"/>
        </w:rPr>
        <w:t>iframe</w:t>
      </w:r>
      <w:r w:rsidR="00293621" w:rsidRPr="00B459D7">
        <w:rPr>
          <w:rFonts w:hint="eastAsia"/>
        </w:rPr>
        <w:t>プラグイン</w:t>
      </w:r>
      <w:r w:rsidR="002245E4" w:rsidRPr="00B459D7">
        <w:rPr>
          <w:rFonts w:hint="eastAsia"/>
        </w:rPr>
        <w:t xml:space="preserve"> </w:t>
      </w:r>
      <w:r w:rsidR="00C10AC4" w:rsidRPr="00B459D7">
        <w:rPr>
          <w:rFonts w:hint="eastAsia"/>
        </w:rPr>
        <w:t>プログラム</w:t>
      </w:r>
      <w:r w:rsidR="00293621" w:rsidRPr="00B459D7">
        <w:rPr>
          <w:rFonts w:hint="eastAsia"/>
        </w:rPr>
        <w:t>規模</w:t>
      </w:r>
    </w:p>
    <w:tbl>
      <w:tblPr>
        <w:tblStyle w:val="af1"/>
        <w:tblW w:w="0" w:type="auto"/>
        <w:jc w:val="center"/>
        <w:tblInd w:w="-1205" w:type="dxa"/>
        <w:tblLook w:val="04A0"/>
      </w:tblPr>
      <w:tblGrid>
        <w:gridCol w:w="412"/>
        <w:gridCol w:w="2972"/>
        <w:gridCol w:w="1843"/>
        <w:gridCol w:w="2126"/>
        <w:gridCol w:w="1798"/>
      </w:tblGrid>
      <w:tr w:rsidR="00026F8B" w:rsidRPr="001D684F" w:rsidTr="00275053">
        <w:trPr>
          <w:jc w:val="center"/>
        </w:trPr>
        <w:tc>
          <w:tcPr>
            <w:tcW w:w="3384" w:type="dxa"/>
            <w:gridSpan w:val="2"/>
            <w:vMerge w:val="restart"/>
            <w:shd w:val="clear" w:color="auto" w:fill="DAEEF3" w:themeFill="accent5" w:themeFillTint="33"/>
            <w:vAlign w:val="center"/>
          </w:tcPr>
          <w:p w:rsidR="00026F8B" w:rsidRDefault="00026F8B" w:rsidP="001D684F">
            <w:pPr>
              <w:jc w:val="center"/>
            </w:pPr>
            <w:r>
              <w:rPr>
                <w:rFonts w:hint="eastAsia"/>
              </w:rPr>
              <w:t>項目</w:t>
            </w:r>
          </w:p>
        </w:tc>
        <w:tc>
          <w:tcPr>
            <w:tcW w:w="5767" w:type="dxa"/>
            <w:gridSpan w:val="3"/>
            <w:shd w:val="clear" w:color="auto" w:fill="DAEEF3" w:themeFill="accent5" w:themeFillTint="33"/>
            <w:vAlign w:val="center"/>
          </w:tcPr>
          <w:p w:rsidR="00026F8B" w:rsidRDefault="00026F8B" w:rsidP="001D684F">
            <w:pPr>
              <w:jc w:val="center"/>
            </w:pPr>
            <w:r>
              <w:rPr>
                <w:rFonts w:hint="eastAsia"/>
              </w:rPr>
              <w:t>行数</w:t>
            </w:r>
          </w:p>
        </w:tc>
      </w:tr>
      <w:tr w:rsidR="00026F8B" w:rsidRPr="001D684F" w:rsidTr="00275053">
        <w:trPr>
          <w:jc w:val="center"/>
        </w:trPr>
        <w:tc>
          <w:tcPr>
            <w:tcW w:w="3384" w:type="dxa"/>
            <w:gridSpan w:val="2"/>
            <w:vMerge/>
            <w:shd w:val="clear" w:color="auto" w:fill="DAEEF3" w:themeFill="accent5" w:themeFillTint="33"/>
            <w:vAlign w:val="center"/>
          </w:tcPr>
          <w:p w:rsidR="00026F8B" w:rsidRPr="001D684F" w:rsidRDefault="00026F8B" w:rsidP="001D684F">
            <w:pPr>
              <w:jc w:val="center"/>
            </w:pPr>
          </w:p>
        </w:tc>
        <w:tc>
          <w:tcPr>
            <w:tcW w:w="1843" w:type="dxa"/>
            <w:shd w:val="clear" w:color="auto" w:fill="DAEEF3" w:themeFill="accent5" w:themeFillTint="33"/>
            <w:vAlign w:val="center"/>
          </w:tcPr>
          <w:p w:rsidR="00026F8B" w:rsidRPr="001D684F" w:rsidRDefault="00026F8B" w:rsidP="001D684F">
            <w:pPr>
              <w:jc w:val="center"/>
            </w:pPr>
            <w:r>
              <w:rPr>
                <w:rFonts w:hint="eastAsia"/>
              </w:rPr>
              <w:t>有効行</w:t>
            </w:r>
          </w:p>
        </w:tc>
        <w:tc>
          <w:tcPr>
            <w:tcW w:w="2126" w:type="dxa"/>
            <w:shd w:val="clear" w:color="auto" w:fill="DAEEF3" w:themeFill="accent5" w:themeFillTint="33"/>
          </w:tcPr>
          <w:p w:rsidR="00026F8B" w:rsidRDefault="00026F8B" w:rsidP="001D684F">
            <w:pPr>
              <w:jc w:val="center"/>
            </w:pPr>
            <w:r>
              <w:rPr>
                <w:rFonts w:hint="eastAsia"/>
              </w:rPr>
              <w:t>コメント・空白行</w:t>
            </w:r>
          </w:p>
        </w:tc>
        <w:tc>
          <w:tcPr>
            <w:tcW w:w="1798" w:type="dxa"/>
            <w:shd w:val="clear" w:color="auto" w:fill="DAEEF3" w:themeFill="accent5" w:themeFillTint="33"/>
          </w:tcPr>
          <w:p w:rsidR="00026F8B" w:rsidRDefault="00026F8B" w:rsidP="001D684F">
            <w:pPr>
              <w:jc w:val="center"/>
            </w:pPr>
            <w:r>
              <w:rPr>
                <w:rFonts w:hint="eastAsia"/>
              </w:rPr>
              <w:t>合計行</w:t>
            </w:r>
          </w:p>
        </w:tc>
      </w:tr>
      <w:tr w:rsidR="00026F8B" w:rsidRPr="001D684F" w:rsidTr="004818A5">
        <w:trPr>
          <w:jc w:val="center"/>
        </w:trPr>
        <w:tc>
          <w:tcPr>
            <w:tcW w:w="3384" w:type="dxa"/>
            <w:gridSpan w:val="2"/>
            <w:tcBorders>
              <w:bottom w:val="nil"/>
            </w:tcBorders>
            <w:shd w:val="clear" w:color="auto" w:fill="FDE9D9" w:themeFill="accent6" w:themeFillTint="33"/>
          </w:tcPr>
          <w:p w:rsidR="00026F8B" w:rsidRPr="001D684F" w:rsidRDefault="00026F8B" w:rsidP="007A488C">
            <w:pPr>
              <w:jc w:val="center"/>
            </w:pPr>
            <w:r>
              <w:rPr>
                <w:rFonts w:hint="eastAsia"/>
              </w:rPr>
              <w:t>PHP</w:t>
            </w:r>
          </w:p>
        </w:tc>
        <w:tc>
          <w:tcPr>
            <w:tcW w:w="5767" w:type="dxa"/>
            <w:gridSpan w:val="3"/>
            <w:shd w:val="clear" w:color="auto" w:fill="FDE9D9" w:themeFill="accent6" w:themeFillTint="33"/>
          </w:tcPr>
          <w:p w:rsidR="00026F8B" w:rsidRDefault="00026F8B" w:rsidP="007A488C">
            <w:pPr>
              <w:jc w:val="center"/>
            </w:pPr>
            <w:r>
              <w:rPr>
                <w:rFonts w:hint="eastAsia"/>
              </w:rPr>
              <w:t>－</w:t>
            </w:r>
          </w:p>
        </w:tc>
      </w:tr>
      <w:tr w:rsidR="00026F8B" w:rsidRPr="001D684F" w:rsidTr="00026F8B">
        <w:trPr>
          <w:jc w:val="center"/>
        </w:trPr>
        <w:tc>
          <w:tcPr>
            <w:tcW w:w="412" w:type="dxa"/>
            <w:vMerge w:val="restart"/>
            <w:tcBorders>
              <w:top w:val="nil"/>
            </w:tcBorders>
            <w:shd w:val="clear" w:color="auto" w:fill="FDE9D9" w:themeFill="accent6" w:themeFillTint="33"/>
          </w:tcPr>
          <w:p w:rsidR="00026F8B" w:rsidRPr="001D684F" w:rsidRDefault="00026F8B" w:rsidP="007A488C">
            <w:pPr>
              <w:jc w:val="center"/>
            </w:pPr>
          </w:p>
        </w:tc>
        <w:tc>
          <w:tcPr>
            <w:tcW w:w="2972" w:type="dxa"/>
            <w:tcBorders>
              <w:top w:val="single" w:sz="4" w:space="0" w:color="auto"/>
            </w:tcBorders>
          </w:tcPr>
          <w:p w:rsidR="00026F8B" w:rsidRPr="001D684F" w:rsidRDefault="00026F8B" w:rsidP="007A488C">
            <w:pPr>
              <w:jc w:val="left"/>
            </w:pPr>
            <w:r>
              <w:rPr>
                <w:rFonts w:hint="eastAsia"/>
              </w:rPr>
              <w:t>モデル</w:t>
            </w:r>
          </w:p>
        </w:tc>
        <w:tc>
          <w:tcPr>
            <w:tcW w:w="1843" w:type="dxa"/>
          </w:tcPr>
          <w:p w:rsidR="00026F8B" w:rsidRPr="001D684F" w:rsidRDefault="00026F8B" w:rsidP="00F40CA4">
            <w:pPr>
              <w:jc w:val="center"/>
            </w:pPr>
            <w:r>
              <w:rPr>
                <w:rFonts w:hint="eastAsia"/>
              </w:rPr>
              <w:t>219</w:t>
            </w:r>
          </w:p>
        </w:tc>
        <w:tc>
          <w:tcPr>
            <w:tcW w:w="2126" w:type="dxa"/>
          </w:tcPr>
          <w:p w:rsidR="00026F8B" w:rsidRPr="001D684F" w:rsidRDefault="00026F8B" w:rsidP="00F40CA4">
            <w:pPr>
              <w:jc w:val="center"/>
            </w:pPr>
            <w:r>
              <w:rPr>
                <w:rFonts w:hint="eastAsia"/>
              </w:rPr>
              <w:t>150</w:t>
            </w:r>
          </w:p>
        </w:tc>
        <w:tc>
          <w:tcPr>
            <w:tcW w:w="1798" w:type="dxa"/>
          </w:tcPr>
          <w:p w:rsidR="00026F8B" w:rsidRDefault="00026F8B" w:rsidP="00F40CA4">
            <w:pPr>
              <w:jc w:val="center"/>
            </w:pPr>
            <w:r>
              <w:rPr>
                <w:rFonts w:hint="eastAsia"/>
              </w:rPr>
              <w:t>369</w:t>
            </w:r>
          </w:p>
        </w:tc>
      </w:tr>
      <w:tr w:rsidR="00026F8B" w:rsidRPr="001D684F" w:rsidTr="00026F8B">
        <w:trPr>
          <w:jc w:val="center"/>
        </w:trPr>
        <w:tc>
          <w:tcPr>
            <w:tcW w:w="412" w:type="dxa"/>
            <w:vMerge/>
            <w:shd w:val="clear" w:color="auto" w:fill="D9D9D9" w:themeFill="background1" w:themeFillShade="D9"/>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ビュー</w:t>
            </w:r>
          </w:p>
        </w:tc>
        <w:tc>
          <w:tcPr>
            <w:tcW w:w="1843" w:type="dxa"/>
            <w:shd w:val="clear" w:color="auto" w:fill="D9D9D9" w:themeFill="background1" w:themeFillShade="D9"/>
          </w:tcPr>
          <w:p w:rsidR="00026F8B" w:rsidRPr="001D684F" w:rsidRDefault="00026F8B" w:rsidP="00F40CA4">
            <w:pPr>
              <w:jc w:val="center"/>
            </w:pPr>
            <w:r>
              <w:rPr>
                <w:rFonts w:hint="eastAsia"/>
              </w:rPr>
              <w:t>136</w:t>
            </w:r>
          </w:p>
        </w:tc>
        <w:tc>
          <w:tcPr>
            <w:tcW w:w="2126" w:type="dxa"/>
            <w:shd w:val="clear" w:color="auto" w:fill="D9D9D9" w:themeFill="background1" w:themeFillShade="D9"/>
          </w:tcPr>
          <w:p w:rsidR="00026F8B" w:rsidRPr="001D684F" w:rsidRDefault="00026F8B" w:rsidP="00F40CA4">
            <w:pPr>
              <w:jc w:val="center"/>
            </w:pPr>
            <w:r>
              <w:rPr>
                <w:rFonts w:hint="eastAsia"/>
              </w:rPr>
              <w:t>63</w:t>
            </w:r>
          </w:p>
        </w:tc>
        <w:tc>
          <w:tcPr>
            <w:tcW w:w="1798" w:type="dxa"/>
            <w:shd w:val="clear" w:color="auto" w:fill="D9D9D9" w:themeFill="background1" w:themeFillShade="D9"/>
          </w:tcPr>
          <w:p w:rsidR="00026F8B" w:rsidRDefault="00026F8B" w:rsidP="00F40CA4">
            <w:pPr>
              <w:jc w:val="center"/>
            </w:pPr>
            <w:r>
              <w:rPr>
                <w:rFonts w:hint="eastAsia"/>
              </w:rPr>
              <w:t>199</w:t>
            </w:r>
          </w:p>
        </w:tc>
      </w:tr>
      <w:tr w:rsidR="00026F8B" w:rsidRPr="001D684F" w:rsidTr="00026F8B">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tcPr>
          <w:p w:rsidR="00026F8B" w:rsidRPr="001D684F" w:rsidRDefault="00026F8B" w:rsidP="007A488C">
            <w:pPr>
              <w:jc w:val="left"/>
            </w:pPr>
            <w:r>
              <w:rPr>
                <w:rFonts w:hint="eastAsia"/>
              </w:rPr>
              <w:t>コントローラ</w:t>
            </w:r>
          </w:p>
        </w:tc>
        <w:tc>
          <w:tcPr>
            <w:tcW w:w="1843" w:type="dxa"/>
          </w:tcPr>
          <w:p w:rsidR="00026F8B" w:rsidRPr="001D684F" w:rsidRDefault="00026F8B" w:rsidP="00F40CA4">
            <w:pPr>
              <w:jc w:val="center"/>
            </w:pPr>
            <w:r>
              <w:rPr>
                <w:rFonts w:hint="eastAsia"/>
              </w:rPr>
              <w:t>228</w:t>
            </w:r>
          </w:p>
        </w:tc>
        <w:tc>
          <w:tcPr>
            <w:tcW w:w="2126" w:type="dxa"/>
          </w:tcPr>
          <w:p w:rsidR="00026F8B" w:rsidRPr="001D684F" w:rsidRDefault="00026F8B" w:rsidP="00F40CA4">
            <w:pPr>
              <w:jc w:val="center"/>
            </w:pPr>
            <w:r>
              <w:rPr>
                <w:rFonts w:hint="eastAsia"/>
              </w:rPr>
              <w:t>125</w:t>
            </w:r>
          </w:p>
        </w:tc>
        <w:tc>
          <w:tcPr>
            <w:tcW w:w="1798" w:type="dxa"/>
          </w:tcPr>
          <w:p w:rsidR="00026F8B" w:rsidRDefault="00026F8B" w:rsidP="00F40CA4">
            <w:pPr>
              <w:jc w:val="center"/>
            </w:pPr>
            <w:r>
              <w:rPr>
                <w:rFonts w:hint="eastAsia"/>
              </w:rPr>
              <w:t>353</w:t>
            </w:r>
          </w:p>
        </w:tc>
      </w:tr>
      <w:tr w:rsidR="00026F8B" w:rsidRPr="001D684F" w:rsidTr="00616CF9">
        <w:trPr>
          <w:jc w:val="center"/>
        </w:trPr>
        <w:tc>
          <w:tcPr>
            <w:tcW w:w="412" w:type="dxa"/>
            <w:vMerge/>
            <w:shd w:val="clear" w:color="auto" w:fill="FDE9D9" w:themeFill="accent6" w:themeFillTint="33"/>
          </w:tcPr>
          <w:p w:rsidR="00026F8B" w:rsidRPr="001D684F" w:rsidRDefault="00026F8B" w:rsidP="007A488C">
            <w:pPr>
              <w:jc w:val="center"/>
            </w:pPr>
          </w:p>
        </w:tc>
        <w:tc>
          <w:tcPr>
            <w:tcW w:w="2972" w:type="dxa"/>
            <w:shd w:val="clear" w:color="auto" w:fill="D9D9D9" w:themeFill="background1" w:themeFillShade="D9"/>
          </w:tcPr>
          <w:p w:rsidR="00026F8B" w:rsidRPr="001D684F" w:rsidRDefault="00026F8B" w:rsidP="007A488C">
            <w:pPr>
              <w:jc w:val="left"/>
            </w:pPr>
            <w:r>
              <w:rPr>
                <w:rFonts w:hint="eastAsia"/>
              </w:rPr>
              <w:t>その他設定ファイル</w:t>
            </w:r>
          </w:p>
        </w:tc>
        <w:tc>
          <w:tcPr>
            <w:tcW w:w="1843" w:type="dxa"/>
            <w:shd w:val="clear" w:color="auto" w:fill="D9D9D9" w:themeFill="background1" w:themeFillShade="D9"/>
          </w:tcPr>
          <w:p w:rsidR="00026F8B" w:rsidRPr="001D684F" w:rsidRDefault="00026F8B" w:rsidP="00F40CA4">
            <w:pPr>
              <w:jc w:val="center"/>
            </w:pPr>
            <w:r>
              <w:rPr>
                <w:rFonts w:hint="eastAsia"/>
              </w:rPr>
              <w:t>145</w:t>
            </w:r>
          </w:p>
        </w:tc>
        <w:tc>
          <w:tcPr>
            <w:tcW w:w="2126" w:type="dxa"/>
            <w:shd w:val="clear" w:color="auto" w:fill="D9D9D9" w:themeFill="background1" w:themeFillShade="D9"/>
          </w:tcPr>
          <w:p w:rsidR="00026F8B" w:rsidRPr="001D684F" w:rsidRDefault="00026F8B" w:rsidP="00F40CA4">
            <w:pPr>
              <w:jc w:val="center"/>
            </w:pPr>
            <w:r>
              <w:rPr>
                <w:rFonts w:hint="eastAsia"/>
              </w:rPr>
              <w:t>51</w:t>
            </w:r>
          </w:p>
        </w:tc>
        <w:tc>
          <w:tcPr>
            <w:tcW w:w="1798" w:type="dxa"/>
            <w:shd w:val="clear" w:color="auto" w:fill="D9D9D9" w:themeFill="background1" w:themeFillShade="D9"/>
          </w:tcPr>
          <w:p w:rsidR="00026F8B" w:rsidRDefault="00026F8B" w:rsidP="00F40CA4">
            <w:pPr>
              <w:jc w:val="center"/>
            </w:pPr>
            <w:r>
              <w:rPr>
                <w:rFonts w:hint="eastAsia"/>
              </w:rPr>
              <w:t>224</w:t>
            </w:r>
          </w:p>
        </w:tc>
      </w:tr>
      <w:tr w:rsidR="00026F8B" w:rsidRPr="001D684F" w:rsidTr="00616CF9">
        <w:trPr>
          <w:jc w:val="center"/>
        </w:trPr>
        <w:tc>
          <w:tcPr>
            <w:tcW w:w="3384" w:type="dxa"/>
            <w:gridSpan w:val="2"/>
            <w:tcBorders>
              <w:bottom w:val="double" w:sz="4" w:space="0" w:color="auto"/>
            </w:tcBorders>
            <w:shd w:val="clear" w:color="auto" w:fill="auto"/>
          </w:tcPr>
          <w:p w:rsidR="00026F8B" w:rsidRPr="001D684F" w:rsidRDefault="00026F8B" w:rsidP="007A488C">
            <w:pPr>
              <w:jc w:val="center"/>
            </w:pPr>
            <w:r>
              <w:rPr>
                <w:rFonts w:hint="eastAsia"/>
              </w:rPr>
              <w:t>Javascript</w:t>
            </w:r>
          </w:p>
        </w:tc>
        <w:tc>
          <w:tcPr>
            <w:tcW w:w="1843" w:type="dxa"/>
            <w:tcBorders>
              <w:bottom w:val="double" w:sz="4" w:space="0" w:color="auto"/>
            </w:tcBorders>
            <w:shd w:val="clear" w:color="auto" w:fill="auto"/>
          </w:tcPr>
          <w:p w:rsidR="00026F8B" w:rsidRPr="001D684F" w:rsidRDefault="00026F8B" w:rsidP="00F40CA4">
            <w:pPr>
              <w:jc w:val="center"/>
            </w:pPr>
            <w:r>
              <w:rPr>
                <w:rFonts w:hint="eastAsia"/>
              </w:rPr>
              <w:t>29</w:t>
            </w:r>
          </w:p>
        </w:tc>
        <w:tc>
          <w:tcPr>
            <w:tcW w:w="2126" w:type="dxa"/>
            <w:tcBorders>
              <w:bottom w:val="double" w:sz="4" w:space="0" w:color="auto"/>
            </w:tcBorders>
            <w:shd w:val="clear" w:color="auto" w:fill="auto"/>
          </w:tcPr>
          <w:p w:rsidR="00026F8B" w:rsidRPr="001D684F" w:rsidRDefault="00026F8B" w:rsidP="00F40CA4">
            <w:pPr>
              <w:jc w:val="center"/>
            </w:pPr>
            <w:r>
              <w:rPr>
                <w:rFonts w:hint="eastAsia"/>
              </w:rPr>
              <w:t>79</w:t>
            </w:r>
          </w:p>
        </w:tc>
        <w:tc>
          <w:tcPr>
            <w:tcW w:w="1798" w:type="dxa"/>
            <w:tcBorders>
              <w:bottom w:val="double" w:sz="4" w:space="0" w:color="auto"/>
            </w:tcBorders>
            <w:shd w:val="clear" w:color="auto" w:fill="auto"/>
          </w:tcPr>
          <w:p w:rsidR="00026F8B" w:rsidRDefault="00026F8B" w:rsidP="00F40CA4">
            <w:pPr>
              <w:jc w:val="center"/>
            </w:pPr>
            <w:r>
              <w:rPr>
                <w:rFonts w:hint="eastAsia"/>
              </w:rPr>
              <w:t>80</w:t>
            </w:r>
          </w:p>
        </w:tc>
      </w:tr>
      <w:tr w:rsidR="00026F8B" w:rsidRPr="001D684F" w:rsidTr="00616CF9">
        <w:trPr>
          <w:jc w:val="center"/>
        </w:trPr>
        <w:tc>
          <w:tcPr>
            <w:tcW w:w="3384" w:type="dxa"/>
            <w:gridSpan w:val="2"/>
            <w:tcBorders>
              <w:top w:val="double" w:sz="4" w:space="0" w:color="auto"/>
            </w:tcBorders>
            <w:shd w:val="clear" w:color="auto" w:fill="D9D9D9" w:themeFill="background1" w:themeFillShade="D9"/>
          </w:tcPr>
          <w:p w:rsidR="00026F8B" w:rsidRPr="001D684F" w:rsidRDefault="00026F8B" w:rsidP="007F42BA">
            <w:pPr>
              <w:jc w:val="center"/>
            </w:pPr>
            <w:r>
              <w:rPr>
                <w:rFonts w:hint="eastAsia"/>
              </w:rPr>
              <w:t>総行数</w:t>
            </w:r>
          </w:p>
        </w:tc>
        <w:tc>
          <w:tcPr>
            <w:tcW w:w="1843"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757</w:t>
            </w:r>
          </w:p>
        </w:tc>
        <w:tc>
          <w:tcPr>
            <w:tcW w:w="2126" w:type="dxa"/>
            <w:tcBorders>
              <w:top w:val="double" w:sz="4" w:space="0" w:color="auto"/>
            </w:tcBorders>
            <w:shd w:val="clear" w:color="auto" w:fill="D9D9D9" w:themeFill="background1" w:themeFillShade="D9"/>
          </w:tcPr>
          <w:p w:rsidR="00026F8B" w:rsidRPr="001D684F" w:rsidRDefault="00026F8B" w:rsidP="00F40CA4">
            <w:pPr>
              <w:jc w:val="center"/>
            </w:pPr>
            <w:r>
              <w:rPr>
                <w:rFonts w:hint="eastAsia"/>
              </w:rPr>
              <w:t>468</w:t>
            </w:r>
          </w:p>
        </w:tc>
        <w:tc>
          <w:tcPr>
            <w:tcW w:w="1798" w:type="dxa"/>
            <w:tcBorders>
              <w:top w:val="double" w:sz="4" w:space="0" w:color="auto"/>
            </w:tcBorders>
            <w:shd w:val="clear" w:color="auto" w:fill="D9D9D9" w:themeFill="background1" w:themeFillShade="D9"/>
          </w:tcPr>
          <w:p w:rsidR="00026F8B" w:rsidRDefault="00026F8B" w:rsidP="00F40CA4">
            <w:pPr>
              <w:jc w:val="center"/>
            </w:pPr>
            <w:r>
              <w:rPr>
                <w:rFonts w:hint="eastAsia"/>
              </w:rPr>
              <w:t>1225</w:t>
            </w:r>
          </w:p>
        </w:tc>
      </w:tr>
    </w:tbl>
    <w:p w:rsidR="00DE44EA" w:rsidRDefault="00DE44EA" w:rsidP="00275053">
      <w:pPr>
        <w:rPr>
          <w:color w:val="FF0000"/>
        </w:rPr>
      </w:pPr>
    </w:p>
    <w:p w:rsidR="00FF6AA1" w:rsidRPr="00EA0E6A" w:rsidRDefault="00EA0E6A" w:rsidP="00FF6AA1">
      <w:pPr>
        <w:pStyle w:val="af2"/>
        <w:keepNext/>
        <w:jc w:val="center"/>
      </w:pPr>
      <w:r>
        <w:rPr>
          <w:rFonts w:hint="eastAsia"/>
        </w:rPr>
        <w:t>表</w:t>
      </w:r>
      <w:r>
        <w:rPr>
          <w:rFonts w:hint="eastAsia"/>
        </w:rPr>
        <w:t xml:space="preserve"> </w:t>
      </w:r>
      <w:fldSimple w:instr=" STYLEREF 1 \s ">
        <w:r w:rsidR="00AA1FC9">
          <w:rPr>
            <w:noProof/>
          </w:rPr>
          <w:t>3</w:t>
        </w:r>
      </w:fldSimple>
      <w:r w:rsidR="00AA1FC9">
        <w:t>.</w:t>
      </w:r>
      <w:r w:rsidR="002478E7">
        <w:fldChar w:fldCharType="begin"/>
      </w:r>
      <w:r w:rsidR="00AA1FC9">
        <w:instrText xml:space="preserve"> </w:instrText>
      </w:r>
      <w:r w:rsidR="00AA1FC9">
        <w:rPr>
          <w:rFonts w:hint="eastAsia"/>
        </w:rPr>
        <w:instrText xml:space="preserve">SEQ </w:instrText>
      </w:r>
      <w:r w:rsidR="00AA1FC9">
        <w:rPr>
          <w:rFonts w:hint="eastAsia"/>
        </w:rPr>
        <w:instrText>表</w:instrText>
      </w:r>
      <w:r w:rsidR="00AA1FC9">
        <w:rPr>
          <w:rFonts w:hint="eastAsia"/>
        </w:rPr>
        <w:instrText xml:space="preserve"> \* ARABIC \s 1</w:instrText>
      </w:r>
      <w:r w:rsidR="00AA1FC9">
        <w:instrText xml:space="preserve"> </w:instrText>
      </w:r>
      <w:r w:rsidR="002478E7">
        <w:fldChar w:fldCharType="separate"/>
      </w:r>
      <w:r w:rsidR="00AA1FC9">
        <w:rPr>
          <w:noProof/>
        </w:rPr>
        <w:t>4</w:t>
      </w:r>
      <w:r w:rsidR="002478E7">
        <w:fldChar w:fldCharType="end"/>
      </w:r>
      <w:r w:rsidR="00FF6AA1" w:rsidRPr="00EA0E6A">
        <w:rPr>
          <w:rFonts w:hint="eastAsia"/>
        </w:rPr>
        <w:t xml:space="preserve">　掲示板プラグイン</w:t>
      </w:r>
      <w:r w:rsidR="002245E4" w:rsidRPr="00EA0E6A">
        <w:rPr>
          <w:rFonts w:hint="eastAsia"/>
        </w:rPr>
        <w:t xml:space="preserve"> </w:t>
      </w:r>
      <w:r w:rsidR="00FF6AA1" w:rsidRPr="00EA0E6A">
        <w:rPr>
          <w:rFonts w:hint="eastAsia"/>
        </w:rPr>
        <w:t>プログラム規模</w:t>
      </w:r>
    </w:p>
    <w:tbl>
      <w:tblPr>
        <w:tblStyle w:val="af1"/>
        <w:tblW w:w="0" w:type="auto"/>
        <w:jc w:val="center"/>
        <w:tblInd w:w="-1205" w:type="dxa"/>
        <w:tblLook w:val="04A0"/>
      </w:tblPr>
      <w:tblGrid>
        <w:gridCol w:w="412"/>
        <w:gridCol w:w="2972"/>
        <w:gridCol w:w="1843"/>
        <w:gridCol w:w="2126"/>
        <w:gridCol w:w="1798"/>
      </w:tblGrid>
      <w:tr w:rsidR="00E24E9B" w:rsidRPr="001D684F" w:rsidTr="001D3C37">
        <w:trPr>
          <w:jc w:val="center"/>
        </w:trPr>
        <w:tc>
          <w:tcPr>
            <w:tcW w:w="3384" w:type="dxa"/>
            <w:gridSpan w:val="2"/>
            <w:vMerge w:val="restart"/>
            <w:shd w:val="clear" w:color="auto" w:fill="DAEEF3" w:themeFill="accent5" w:themeFillTint="33"/>
            <w:vAlign w:val="center"/>
          </w:tcPr>
          <w:p w:rsidR="00E24E9B" w:rsidRDefault="00E24E9B" w:rsidP="001D3C37">
            <w:pPr>
              <w:jc w:val="center"/>
            </w:pPr>
            <w:r>
              <w:rPr>
                <w:rFonts w:hint="eastAsia"/>
              </w:rPr>
              <w:t>項目</w:t>
            </w:r>
          </w:p>
        </w:tc>
        <w:tc>
          <w:tcPr>
            <w:tcW w:w="5767" w:type="dxa"/>
            <w:gridSpan w:val="3"/>
            <w:shd w:val="clear" w:color="auto" w:fill="DAEEF3" w:themeFill="accent5" w:themeFillTint="33"/>
            <w:vAlign w:val="center"/>
          </w:tcPr>
          <w:p w:rsidR="00E24E9B" w:rsidRDefault="00E24E9B" w:rsidP="001D3C37">
            <w:pPr>
              <w:jc w:val="center"/>
            </w:pPr>
            <w:r>
              <w:rPr>
                <w:rFonts w:hint="eastAsia"/>
              </w:rPr>
              <w:t>行数</w:t>
            </w:r>
          </w:p>
        </w:tc>
      </w:tr>
      <w:tr w:rsidR="00E24E9B" w:rsidRPr="001D684F" w:rsidTr="001D3C37">
        <w:trPr>
          <w:jc w:val="center"/>
        </w:trPr>
        <w:tc>
          <w:tcPr>
            <w:tcW w:w="3384" w:type="dxa"/>
            <w:gridSpan w:val="2"/>
            <w:vMerge/>
            <w:shd w:val="clear" w:color="auto" w:fill="DAEEF3" w:themeFill="accent5" w:themeFillTint="33"/>
            <w:vAlign w:val="center"/>
          </w:tcPr>
          <w:p w:rsidR="00E24E9B" w:rsidRPr="001D684F" w:rsidRDefault="00E24E9B" w:rsidP="001D3C37">
            <w:pPr>
              <w:jc w:val="center"/>
            </w:pPr>
          </w:p>
        </w:tc>
        <w:tc>
          <w:tcPr>
            <w:tcW w:w="1843" w:type="dxa"/>
            <w:shd w:val="clear" w:color="auto" w:fill="DAEEF3" w:themeFill="accent5" w:themeFillTint="33"/>
            <w:vAlign w:val="center"/>
          </w:tcPr>
          <w:p w:rsidR="00E24E9B" w:rsidRPr="001D684F" w:rsidRDefault="00E24E9B" w:rsidP="001D3C37">
            <w:pPr>
              <w:jc w:val="center"/>
            </w:pPr>
            <w:r>
              <w:rPr>
                <w:rFonts w:hint="eastAsia"/>
              </w:rPr>
              <w:t>有効行</w:t>
            </w:r>
          </w:p>
        </w:tc>
        <w:tc>
          <w:tcPr>
            <w:tcW w:w="2126" w:type="dxa"/>
            <w:shd w:val="clear" w:color="auto" w:fill="DAEEF3" w:themeFill="accent5" w:themeFillTint="33"/>
          </w:tcPr>
          <w:p w:rsidR="00E24E9B" w:rsidRDefault="00E24E9B" w:rsidP="001D3C37">
            <w:pPr>
              <w:jc w:val="center"/>
            </w:pPr>
            <w:r>
              <w:rPr>
                <w:rFonts w:hint="eastAsia"/>
              </w:rPr>
              <w:t>コメント・空白行</w:t>
            </w:r>
          </w:p>
        </w:tc>
        <w:tc>
          <w:tcPr>
            <w:tcW w:w="1798" w:type="dxa"/>
            <w:shd w:val="clear" w:color="auto" w:fill="DAEEF3" w:themeFill="accent5" w:themeFillTint="33"/>
          </w:tcPr>
          <w:p w:rsidR="00E24E9B" w:rsidRDefault="00E24E9B" w:rsidP="001D3C37">
            <w:pPr>
              <w:jc w:val="center"/>
            </w:pPr>
            <w:r>
              <w:rPr>
                <w:rFonts w:hint="eastAsia"/>
              </w:rPr>
              <w:t>合計行</w:t>
            </w:r>
          </w:p>
        </w:tc>
      </w:tr>
      <w:tr w:rsidR="00E24E9B" w:rsidRPr="001D684F" w:rsidTr="001D3C37">
        <w:trPr>
          <w:jc w:val="center"/>
        </w:trPr>
        <w:tc>
          <w:tcPr>
            <w:tcW w:w="3384" w:type="dxa"/>
            <w:gridSpan w:val="2"/>
            <w:tcBorders>
              <w:bottom w:val="nil"/>
            </w:tcBorders>
            <w:shd w:val="clear" w:color="auto" w:fill="FDE9D9" w:themeFill="accent6" w:themeFillTint="33"/>
          </w:tcPr>
          <w:p w:rsidR="00E24E9B" w:rsidRPr="001D684F" w:rsidRDefault="00E24E9B" w:rsidP="001D3C37">
            <w:pPr>
              <w:jc w:val="center"/>
            </w:pPr>
            <w:r>
              <w:rPr>
                <w:rFonts w:hint="eastAsia"/>
              </w:rPr>
              <w:t>PHP</w:t>
            </w:r>
          </w:p>
        </w:tc>
        <w:tc>
          <w:tcPr>
            <w:tcW w:w="5767" w:type="dxa"/>
            <w:gridSpan w:val="3"/>
            <w:shd w:val="clear" w:color="auto" w:fill="FDE9D9" w:themeFill="accent6" w:themeFillTint="33"/>
          </w:tcPr>
          <w:p w:rsidR="00E24E9B" w:rsidRDefault="00E24E9B" w:rsidP="001D3C37">
            <w:pPr>
              <w:jc w:val="center"/>
            </w:pPr>
            <w:r>
              <w:rPr>
                <w:rFonts w:hint="eastAsia"/>
              </w:rPr>
              <w:t>－</w:t>
            </w:r>
          </w:p>
        </w:tc>
      </w:tr>
      <w:tr w:rsidR="00E24E9B" w:rsidRPr="001D684F" w:rsidTr="00E24E9B">
        <w:trPr>
          <w:jc w:val="center"/>
        </w:trPr>
        <w:tc>
          <w:tcPr>
            <w:tcW w:w="412" w:type="dxa"/>
            <w:vMerge w:val="restart"/>
            <w:tcBorders>
              <w:top w:val="nil"/>
            </w:tcBorders>
            <w:shd w:val="clear" w:color="auto" w:fill="FDE9D9" w:themeFill="accent6" w:themeFillTint="33"/>
          </w:tcPr>
          <w:p w:rsidR="00E24E9B" w:rsidRPr="001D684F" w:rsidRDefault="00E24E9B" w:rsidP="001D3C37">
            <w:pPr>
              <w:jc w:val="center"/>
            </w:pPr>
          </w:p>
        </w:tc>
        <w:tc>
          <w:tcPr>
            <w:tcW w:w="2972" w:type="dxa"/>
            <w:tcBorders>
              <w:top w:val="single" w:sz="4" w:space="0" w:color="auto"/>
            </w:tcBorders>
          </w:tcPr>
          <w:p w:rsidR="00E24E9B" w:rsidRPr="001D684F" w:rsidRDefault="00E24E9B" w:rsidP="001D3C37">
            <w:pPr>
              <w:jc w:val="left"/>
            </w:pPr>
            <w:r>
              <w:rPr>
                <w:rFonts w:hint="eastAsia"/>
              </w:rPr>
              <w:t>モデル</w:t>
            </w:r>
          </w:p>
        </w:tc>
        <w:tc>
          <w:tcPr>
            <w:tcW w:w="1843" w:type="dxa"/>
          </w:tcPr>
          <w:p w:rsidR="00E24E9B" w:rsidRPr="001D684F" w:rsidRDefault="00E24E9B" w:rsidP="001D3C37">
            <w:pPr>
              <w:jc w:val="center"/>
            </w:pPr>
            <w:r>
              <w:rPr>
                <w:rFonts w:hint="eastAsia"/>
              </w:rPr>
              <w:t>520</w:t>
            </w:r>
          </w:p>
        </w:tc>
        <w:tc>
          <w:tcPr>
            <w:tcW w:w="2126" w:type="dxa"/>
          </w:tcPr>
          <w:p w:rsidR="00E24E9B" w:rsidRPr="001D684F" w:rsidRDefault="00E24E9B" w:rsidP="001D3C37">
            <w:pPr>
              <w:jc w:val="center"/>
            </w:pPr>
            <w:r>
              <w:rPr>
                <w:rFonts w:hint="eastAsia"/>
              </w:rPr>
              <w:t>295</w:t>
            </w:r>
          </w:p>
        </w:tc>
        <w:tc>
          <w:tcPr>
            <w:tcW w:w="1798" w:type="dxa"/>
          </w:tcPr>
          <w:p w:rsidR="00E24E9B" w:rsidRDefault="00E24E9B" w:rsidP="001D3C37">
            <w:pPr>
              <w:jc w:val="center"/>
            </w:pPr>
            <w:r>
              <w:rPr>
                <w:rFonts w:hint="eastAsia"/>
              </w:rPr>
              <w:t>815</w:t>
            </w:r>
          </w:p>
        </w:tc>
      </w:tr>
      <w:tr w:rsidR="00E24E9B" w:rsidRPr="001D684F" w:rsidTr="00E24E9B">
        <w:trPr>
          <w:jc w:val="center"/>
        </w:trPr>
        <w:tc>
          <w:tcPr>
            <w:tcW w:w="412" w:type="dxa"/>
            <w:vMerge/>
            <w:shd w:val="clear" w:color="auto" w:fill="D9D9D9" w:themeFill="background1" w:themeFillShade="D9"/>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ビュー</w:t>
            </w:r>
          </w:p>
        </w:tc>
        <w:tc>
          <w:tcPr>
            <w:tcW w:w="1843" w:type="dxa"/>
            <w:shd w:val="clear" w:color="auto" w:fill="D9D9D9" w:themeFill="background1" w:themeFillShade="D9"/>
          </w:tcPr>
          <w:p w:rsidR="00E24E9B" w:rsidRPr="001D684F" w:rsidRDefault="00E24E9B" w:rsidP="001D3C37">
            <w:pPr>
              <w:jc w:val="center"/>
            </w:pPr>
            <w:r>
              <w:rPr>
                <w:rFonts w:hint="eastAsia"/>
              </w:rPr>
              <w:t>642</w:t>
            </w:r>
          </w:p>
        </w:tc>
        <w:tc>
          <w:tcPr>
            <w:tcW w:w="2126" w:type="dxa"/>
            <w:shd w:val="clear" w:color="auto" w:fill="D9D9D9" w:themeFill="background1" w:themeFillShade="D9"/>
          </w:tcPr>
          <w:p w:rsidR="00E24E9B" w:rsidRPr="001D684F" w:rsidRDefault="00E24E9B" w:rsidP="001D3C37">
            <w:pPr>
              <w:jc w:val="center"/>
            </w:pPr>
            <w:r>
              <w:rPr>
                <w:rFonts w:hint="eastAsia"/>
              </w:rPr>
              <w:t>44</w:t>
            </w:r>
          </w:p>
        </w:tc>
        <w:tc>
          <w:tcPr>
            <w:tcW w:w="1798" w:type="dxa"/>
            <w:shd w:val="clear" w:color="auto" w:fill="D9D9D9" w:themeFill="background1" w:themeFillShade="D9"/>
          </w:tcPr>
          <w:p w:rsidR="00E24E9B" w:rsidRDefault="00E24E9B" w:rsidP="001D3C37">
            <w:pPr>
              <w:jc w:val="center"/>
            </w:pPr>
            <w:r>
              <w:rPr>
                <w:rFonts w:hint="eastAsia"/>
              </w:rPr>
              <w:t>686</w:t>
            </w:r>
          </w:p>
        </w:tc>
      </w:tr>
      <w:tr w:rsidR="00E24E9B" w:rsidRPr="001D684F" w:rsidTr="00E24E9B">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tcPr>
          <w:p w:rsidR="00E24E9B" w:rsidRPr="001D684F" w:rsidRDefault="00E24E9B" w:rsidP="001D3C37">
            <w:pPr>
              <w:jc w:val="left"/>
            </w:pPr>
            <w:r>
              <w:rPr>
                <w:rFonts w:hint="eastAsia"/>
              </w:rPr>
              <w:t>コントローラ</w:t>
            </w:r>
          </w:p>
        </w:tc>
        <w:tc>
          <w:tcPr>
            <w:tcW w:w="1843" w:type="dxa"/>
          </w:tcPr>
          <w:p w:rsidR="00E24E9B" w:rsidRPr="001D684F" w:rsidRDefault="00E24E9B" w:rsidP="001D3C37">
            <w:pPr>
              <w:jc w:val="center"/>
            </w:pPr>
            <w:r>
              <w:rPr>
                <w:rFonts w:hint="eastAsia"/>
              </w:rPr>
              <w:t>1089</w:t>
            </w:r>
          </w:p>
        </w:tc>
        <w:tc>
          <w:tcPr>
            <w:tcW w:w="2126" w:type="dxa"/>
          </w:tcPr>
          <w:p w:rsidR="00E24E9B" w:rsidRPr="001D684F" w:rsidRDefault="00E24E9B" w:rsidP="001D3C37">
            <w:pPr>
              <w:jc w:val="center"/>
            </w:pPr>
            <w:r>
              <w:rPr>
                <w:rFonts w:hint="eastAsia"/>
              </w:rPr>
              <w:t>570</w:t>
            </w:r>
          </w:p>
        </w:tc>
        <w:tc>
          <w:tcPr>
            <w:tcW w:w="1798" w:type="dxa"/>
          </w:tcPr>
          <w:p w:rsidR="00E24E9B" w:rsidRDefault="00E24E9B" w:rsidP="001D3C37">
            <w:pPr>
              <w:jc w:val="center"/>
            </w:pPr>
            <w:r>
              <w:rPr>
                <w:rFonts w:hint="eastAsia"/>
              </w:rPr>
              <w:t>1659</w:t>
            </w:r>
          </w:p>
        </w:tc>
      </w:tr>
      <w:tr w:rsidR="00E24E9B" w:rsidRPr="001D684F" w:rsidTr="00616CF9">
        <w:trPr>
          <w:jc w:val="center"/>
        </w:trPr>
        <w:tc>
          <w:tcPr>
            <w:tcW w:w="412" w:type="dxa"/>
            <w:vMerge/>
            <w:shd w:val="clear" w:color="auto" w:fill="FDE9D9" w:themeFill="accent6" w:themeFillTint="33"/>
          </w:tcPr>
          <w:p w:rsidR="00E24E9B" w:rsidRPr="001D684F" w:rsidRDefault="00E24E9B" w:rsidP="001D3C37">
            <w:pPr>
              <w:jc w:val="center"/>
            </w:pPr>
          </w:p>
        </w:tc>
        <w:tc>
          <w:tcPr>
            <w:tcW w:w="2972" w:type="dxa"/>
            <w:shd w:val="clear" w:color="auto" w:fill="D9D9D9" w:themeFill="background1" w:themeFillShade="D9"/>
          </w:tcPr>
          <w:p w:rsidR="00E24E9B" w:rsidRPr="001D684F" w:rsidRDefault="00E24E9B" w:rsidP="001D3C37">
            <w:pPr>
              <w:jc w:val="left"/>
            </w:pPr>
            <w:r>
              <w:rPr>
                <w:rFonts w:hint="eastAsia"/>
              </w:rPr>
              <w:t>その他設定ファイル</w:t>
            </w:r>
          </w:p>
        </w:tc>
        <w:tc>
          <w:tcPr>
            <w:tcW w:w="1843" w:type="dxa"/>
            <w:shd w:val="clear" w:color="auto" w:fill="D9D9D9" w:themeFill="background1" w:themeFillShade="D9"/>
          </w:tcPr>
          <w:p w:rsidR="00E24E9B" w:rsidRPr="001D684F" w:rsidRDefault="00E24E9B" w:rsidP="001D3C37">
            <w:pPr>
              <w:jc w:val="center"/>
            </w:pPr>
            <w:r>
              <w:rPr>
                <w:rFonts w:hint="eastAsia"/>
              </w:rPr>
              <w:t>238</w:t>
            </w:r>
          </w:p>
        </w:tc>
        <w:tc>
          <w:tcPr>
            <w:tcW w:w="2126" w:type="dxa"/>
            <w:shd w:val="clear" w:color="auto" w:fill="D9D9D9" w:themeFill="background1" w:themeFillShade="D9"/>
          </w:tcPr>
          <w:p w:rsidR="00E24E9B" w:rsidRPr="001D684F" w:rsidRDefault="00E24E9B" w:rsidP="001D3C37">
            <w:pPr>
              <w:jc w:val="center"/>
            </w:pPr>
            <w:r>
              <w:rPr>
                <w:rFonts w:hint="eastAsia"/>
              </w:rPr>
              <w:t>88</w:t>
            </w:r>
          </w:p>
        </w:tc>
        <w:tc>
          <w:tcPr>
            <w:tcW w:w="1798" w:type="dxa"/>
            <w:shd w:val="clear" w:color="auto" w:fill="D9D9D9" w:themeFill="background1" w:themeFillShade="D9"/>
          </w:tcPr>
          <w:p w:rsidR="00E24E9B" w:rsidRDefault="00E24E9B" w:rsidP="001D3C37">
            <w:pPr>
              <w:jc w:val="center"/>
            </w:pPr>
            <w:r>
              <w:rPr>
                <w:rFonts w:hint="eastAsia"/>
              </w:rPr>
              <w:t>326</w:t>
            </w:r>
          </w:p>
        </w:tc>
      </w:tr>
      <w:tr w:rsidR="00E24E9B" w:rsidRPr="001D684F" w:rsidTr="00616CF9">
        <w:trPr>
          <w:jc w:val="center"/>
        </w:trPr>
        <w:tc>
          <w:tcPr>
            <w:tcW w:w="3384" w:type="dxa"/>
            <w:gridSpan w:val="2"/>
            <w:tcBorders>
              <w:bottom w:val="double" w:sz="4" w:space="0" w:color="auto"/>
            </w:tcBorders>
            <w:shd w:val="clear" w:color="auto" w:fill="auto"/>
          </w:tcPr>
          <w:p w:rsidR="00E24E9B" w:rsidRPr="001D684F" w:rsidRDefault="00E24E9B" w:rsidP="001D3C37">
            <w:pPr>
              <w:jc w:val="center"/>
            </w:pPr>
            <w:r>
              <w:rPr>
                <w:rFonts w:hint="eastAsia"/>
              </w:rPr>
              <w:t>Javascript</w:t>
            </w:r>
          </w:p>
        </w:tc>
        <w:tc>
          <w:tcPr>
            <w:tcW w:w="1843" w:type="dxa"/>
            <w:tcBorders>
              <w:bottom w:val="double" w:sz="4" w:space="0" w:color="auto"/>
            </w:tcBorders>
            <w:shd w:val="clear" w:color="auto" w:fill="auto"/>
          </w:tcPr>
          <w:p w:rsidR="00E24E9B" w:rsidRPr="001D684F" w:rsidRDefault="00E24E9B" w:rsidP="001D3C37">
            <w:pPr>
              <w:jc w:val="center"/>
            </w:pPr>
            <w:r>
              <w:rPr>
                <w:rFonts w:hint="eastAsia"/>
              </w:rPr>
              <w:t>78</w:t>
            </w:r>
          </w:p>
        </w:tc>
        <w:tc>
          <w:tcPr>
            <w:tcW w:w="2126" w:type="dxa"/>
            <w:tcBorders>
              <w:bottom w:val="double" w:sz="4" w:space="0" w:color="auto"/>
            </w:tcBorders>
            <w:shd w:val="clear" w:color="auto" w:fill="auto"/>
          </w:tcPr>
          <w:p w:rsidR="00E24E9B" w:rsidRPr="001D684F" w:rsidRDefault="00E24E9B" w:rsidP="001D3C37">
            <w:pPr>
              <w:jc w:val="center"/>
            </w:pPr>
            <w:r>
              <w:rPr>
                <w:rFonts w:hint="eastAsia"/>
              </w:rPr>
              <w:t>12</w:t>
            </w:r>
          </w:p>
        </w:tc>
        <w:tc>
          <w:tcPr>
            <w:tcW w:w="1798" w:type="dxa"/>
            <w:tcBorders>
              <w:bottom w:val="double" w:sz="4" w:space="0" w:color="auto"/>
            </w:tcBorders>
            <w:shd w:val="clear" w:color="auto" w:fill="auto"/>
          </w:tcPr>
          <w:p w:rsidR="00E24E9B" w:rsidRDefault="00E24E9B" w:rsidP="001D3C37">
            <w:pPr>
              <w:jc w:val="center"/>
            </w:pPr>
            <w:r>
              <w:rPr>
                <w:rFonts w:hint="eastAsia"/>
              </w:rPr>
              <w:t>90</w:t>
            </w:r>
          </w:p>
        </w:tc>
      </w:tr>
      <w:tr w:rsidR="00E24E9B" w:rsidRPr="001D684F" w:rsidTr="00616CF9">
        <w:trPr>
          <w:jc w:val="center"/>
        </w:trPr>
        <w:tc>
          <w:tcPr>
            <w:tcW w:w="3384" w:type="dxa"/>
            <w:gridSpan w:val="2"/>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総行数</w:t>
            </w:r>
          </w:p>
        </w:tc>
        <w:tc>
          <w:tcPr>
            <w:tcW w:w="1843"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2567</w:t>
            </w:r>
          </w:p>
        </w:tc>
        <w:tc>
          <w:tcPr>
            <w:tcW w:w="2126" w:type="dxa"/>
            <w:tcBorders>
              <w:top w:val="double" w:sz="4" w:space="0" w:color="auto"/>
            </w:tcBorders>
            <w:shd w:val="clear" w:color="auto" w:fill="D9D9D9" w:themeFill="background1" w:themeFillShade="D9"/>
          </w:tcPr>
          <w:p w:rsidR="00E24E9B" w:rsidRPr="001D684F" w:rsidRDefault="00E24E9B" w:rsidP="001D3C37">
            <w:pPr>
              <w:jc w:val="center"/>
            </w:pPr>
            <w:r>
              <w:rPr>
                <w:rFonts w:hint="eastAsia"/>
              </w:rPr>
              <w:t>1009</w:t>
            </w:r>
          </w:p>
        </w:tc>
        <w:tc>
          <w:tcPr>
            <w:tcW w:w="1798" w:type="dxa"/>
            <w:tcBorders>
              <w:top w:val="double" w:sz="4" w:space="0" w:color="auto"/>
            </w:tcBorders>
            <w:shd w:val="clear" w:color="auto" w:fill="D9D9D9" w:themeFill="background1" w:themeFillShade="D9"/>
          </w:tcPr>
          <w:p w:rsidR="00E24E9B" w:rsidRDefault="00E24E9B" w:rsidP="001D3C37">
            <w:pPr>
              <w:jc w:val="center"/>
            </w:pPr>
            <w:r>
              <w:rPr>
                <w:rFonts w:hint="eastAsia"/>
              </w:rPr>
              <w:t>3576</w:t>
            </w:r>
          </w:p>
        </w:tc>
      </w:tr>
    </w:tbl>
    <w:p w:rsidR="00FF6AA1" w:rsidRPr="00A7105F" w:rsidRDefault="00FF6AA1" w:rsidP="00275053">
      <w:pPr>
        <w:rPr>
          <w:color w:val="FF0000"/>
        </w:rPr>
      </w:pPr>
    </w:p>
    <w:p w:rsidR="003400EE" w:rsidRDefault="003400EE">
      <w:pPr>
        <w:widowControl/>
        <w:adjustRightInd/>
        <w:spacing w:line="240" w:lineRule="auto"/>
        <w:jc w:val="left"/>
        <w:textAlignment w:val="auto"/>
      </w:pPr>
      <w:r>
        <w:br w:type="page"/>
      </w:r>
    </w:p>
    <w:p w:rsidR="00E500AD" w:rsidRDefault="00E500AD">
      <w:pPr>
        <w:widowControl/>
        <w:adjustRightInd/>
        <w:spacing w:line="240" w:lineRule="auto"/>
        <w:jc w:val="left"/>
        <w:textAlignment w:val="auto"/>
      </w:pPr>
    </w:p>
    <w:p w:rsidR="00AE6FCB" w:rsidRDefault="00EB6E84" w:rsidP="00FF6626">
      <w:pPr>
        <w:pStyle w:val="10"/>
        <w:rPr>
          <w:b/>
        </w:rPr>
      </w:pPr>
      <w:bookmarkStart w:id="336" w:name="_Toc414291776"/>
      <w:r w:rsidRPr="00513C90">
        <w:rPr>
          <w:rFonts w:hint="eastAsia"/>
          <w:b/>
        </w:rPr>
        <w:t>評価</w:t>
      </w:r>
      <w:bookmarkEnd w:id="336"/>
    </w:p>
    <w:p w:rsidR="00AE6FCB" w:rsidRDefault="00A96977" w:rsidP="00AE6FCB">
      <w:r>
        <w:rPr>
          <w:rFonts w:hint="eastAsia"/>
        </w:rPr>
        <w:t xml:space="preserve">　</w:t>
      </w:r>
      <w:r w:rsidR="003A51B0">
        <w:rPr>
          <w:rFonts w:hint="eastAsia"/>
        </w:rPr>
        <w:t>開発を担当した</w:t>
      </w:r>
      <w:r>
        <w:rPr>
          <w:rFonts w:hint="eastAsia"/>
        </w:rPr>
        <w:t>iframe</w:t>
      </w:r>
      <w:r>
        <w:rPr>
          <w:rFonts w:hint="eastAsia"/>
        </w:rPr>
        <w:t>プラグイン、掲示板プラグインの評価を行う。</w:t>
      </w:r>
    </w:p>
    <w:p w:rsidR="00A96977" w:rsidRDefault="00A96977" w:rsidP="00AE6FCB">
      <w:r>
        <w:rPr>
          <w:rFonts w:hint="eastAsia"/>
        </w:rPr>
        <w:t xml:space="preserve">　</w:t>
      </w:r>
      <w:r>
        <w:rPr>
          <w:rFonts w:hint="eastAsia"/>
        </w:rPr>
        <w:t>NC2</w:t>
      </w:r>
      <w:r>
        <w:rPr>
          <w:rFonts w:hint="eastAsia"/>
        </w:rPr>
        <w:t>と</w:t>
      </w:r>
      <w:r>
        <w:rPr>
          <w:rFonts w:hint="eastAsia"/>
        </w:rPr>
        <w:t>NC3</w:t>
      </w:r>
      <w:r w:rsidR="00770E32">
        <w:rPr>
          <w:rFonts w:hint="eastAsia"/>
        </w:rPr>
        <w:t>は異なる</w:t>
      </w:r>
      <w:r>
        <w:rPr>
          <w:rFonts w:hint="eastAsia"/>
        </w:rPr>
        <w:t>フレームワーク</w:t>
      </w:r>
      <w:r w:rsidR="00770E32">
        <w:rPr>
          <w:rFonts w:hint="eastAsia"/>
        </w:rPr>
        <w:t>を採用しており、</w:t>
      </w:r>
      <w:r>
        <w:rPr>
          <w:rFonts w:hint="eastAsia"/>
        </w:rPr>
        <w:t>機能も更新している</w:t>
      </w:r>
      <w:r w:rsidR="00AF3AF7">
        <w:rPr>
          <w:rFonts w:hint="eastAsia"/>
        </w:rPr>
        <w:t>ため単純な評価は難しい。また開発段階であるため、ユーザビリティを定量的に</w:t>
      </w:r>
      <w:r w:rsidR="007B7A67">
        <w:rPr>
          <w:rFonts w:hint="eastAsia"/>
        </w:rPr>
        <w:t>評価</w:t>
      </w:r>
      <w:r>
        <w:rPr>
          <w:rFonts w:hint="eastAsia"/>
        </w:rPr>
        <w:t>すること</w:t>
      </w:r>
      <w:r w:rsidR="00AF3AF7">
        <w:rPr>
          <w:rFonts w:hint="eastAsia"/>
        </w:rPr>
        <w:t>は困難であった</w:t>
      </w:r>
      <w:r w:rsidR="00E43979">
        <w:rPr>
          <w:rFonts w:hint="eastAsia"/>
        </w:rPr>
        <w:t>。</w:t>
      </w:r>
    </w:p>
    <w:p w:rsidR="003A51B0" w:rsidRDefault="00E43979" w:rsidP="00AE6FCB">
      <w:r>
        <w:rPr>
          <w:rFonts w:hint="eastAsia"/>
        </w:rPr>
        <w:t xml:space="preserve">　</w:t>
      </w:r>
      <w:r w:rsidR="001D4BD7">
        <w:rPr>
          <w:rFonts w:hint="eastAsia"/>
        </w:rPr>
        <w:t>よって、</w:t>
      </w:r>
      <w:r w:rsidR="009E5475">
        <w:rPr>
          <w:rFonts w:hint="eastAsia"/>
        </w:rPr>
        <w:t>NC2</w:t>
      </w:r>
      <w:r w:rsidR="009E5475">
        <w:rPr>
          <w:rFonts w:hint="eastAsia"/>
        </w:rPr>
        <w:t>の課題やプラグイン</w:t>
      </w:r>
      <w:r w:rsidR="003A51B0">
        <w:rPr>
          <w:rFonts w:hint="eastAsia"/>
        </w:rPr>
        <w:t>開発</w:t>
      </w:r>
      <w:r w:rsidR="009E5475">
        <w:rPr>
          <w:rFonts w:hint="eastAsia"/>
        </w:rPr>
        <w:t>中の</w:t>
      </w:r>
      <w:r w:rsidR="009F4402">
        <w:rPr>
          <w:rFonts w:hint="eastAsia"/>
        </w:rPr>
        <w:t>課題及び、</w:t>
      </w:r>
      <w:r w:rsidR="009E5475">
        <w:rPr>
          <w:rFonts w:hint="eastAsia"/>
        </w:rPr>
        <w:t>課題に対する</w:t>
      </w:r>
      <w:r w:rsidR="003A51B0">
        <w:rPr>
          <w:rFonts w:hint="eastAsia"/>
        </w:rPr>
        <w:t>工夫や解決策、</w:t>
      </w:r>
      <w:r w:rsidR="009F4402">
        <w:rPr>
          <w:rFonts w:hint="eastAsia"/>
        </w:rPr>
        <w:t>そして</w:t>
      </w:r>
      <w:r w:rsidR="003A51B0">
        <w:rPr>
          <w:rFonts w:hint="eastAsia"/>
        </w:rPr>
        <w:t>その有効性について述べる。</w:t>
      </w:r>
    </w:p>
    <w:p w:rsidR="001D4BD7" w:rsidRPr="008E02D8" w:rsidRDefault="001D4BD7" w:rsidP="00AE6FCB"/>
    <w:p w:rsidR="00A96977" w:rsidRDefault="00A96977" w:rsidP="006C323B">
      <w:pPr>
        <w:pStyle w:val="20"/>
      </w:pPr>
      <w:bookmarkStart w:id="337" w:name="_Toc414291777"/>
      <w:r>
        <w:rPr>
          <w:rFonts w:hint="eastAsia"/>
        </w:rPr>
        <w:t>iframe</w:t>
      </w:r>
      <w:r w:rsidR="00212971">
        <w:rPr>
          <w:rFonts w:hint="eastAsia"/>
        </w:rPr>
        <w:t>プラグイン</w:t>
      </w:r>
      <w:bookmarkEnd w:id="337"/>
    </w:p>
    <w:p w:rsidR="00742DBF" w:rsidRDefault="003A51B0" w:rsidP="00C321C6">
      <w:pPr>
        <w:ind w:leftChars="100" w:left="210"/>
      </w:pPr>
      <w:r w:rsidRPr="003A51B0">
        <w:rPr>
          <w:rFonts w:hint="eastAsia"/>
        </w:rPr>
        <w:t>【</w:t>
      </w:r>
      <w:r w:rsidR="009E5475">
        <w:rPr>
          <w:rFonts w:hint="eastAsia"/>
        </w:rPr>
        <w:t>NC2</w:t>
      </w:r>
      <w:r w:rsidR="009E5475">
        <w:rPr>
          <w:rFonts w:hint="eastAsia"/>
        </w:rPr>
        <w:t>の課題</w:t>
      </w:r>
      <w:r w:rsidRPr="003A51B0">
        <w:rPr>
          <w:rFonts w:hint="eastAsia"/>
        </w:rPr>
        <w:t>】</w:t>
      </w:r>
    </w:p>
    <w:p w:rsidR="00742DBF" w:rsidRDefault="00742DBF" w:rsidP="00742DBF">
      <w:pPr>
        <w:keepNext/>
        <w:ind w:leftChars="200" w:left="420" w:firstLineChars="100" w:firstLine="210"/>
        <w:jc w:val="center"/>
      </w:pPr>
      <w:r>
        <w:rPr>
          <w:noProof/>
        </w:rPr>
        <w:drawing>
          <wp:inline distT="0" distB="0" distL="0" distR="0">
            <wp:extent cx="5345716" cy="3265714"/>
            <wp:effectExtent l="19050" t="0" r="7334"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srcRect/>
                    <a:stretch>
                      <a:fillRect/>
                    </a:stretch>
                  </pic:blipFill>
                  <pic:spPr bwMode="auto">
                    <a:xfrm>
                      <a:off x="0" y="0"/>
                      <a:ext cx="5347689" cy="3266920"/>
                    </a:xfrm>
                    <a:prstGeom prst="rect">
                      <a:avLst/>
                    </a:prstGeom>
                    <a:noFill/>
                    <a:ln w="9525">
                      <a:noFill/>
                      <a:miter lim="800000"/>
                      <a:headEnd/>
                      <a:tailEnd/>
                    </a:ln>
                  </pic:spPr>
                </pic:pic>
              </a:graphicData>
            </a:graphic>
          </wp:inline>
        </w:drawing>
      </w:r>
    </w:p>
    <w:p w:rsidR="00742DBF" w:rsidRDefault="00742DBF" w:rsidP="00742DBF">
      <w:pPr>
        <w:pStyle w:val="af2"/>
        <w:jc w:val="cente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1</w:t>
      </w:r>
      <w:r w:rsidR="00DF647C">
        <w:fldChar w:fldCharType="end"/>
      </w:r>
      <w:r>
        <w:rPr>
          <w:rFonts w:hint="eastAsia"/>
        </w:rPr>
        <w:t xml:space="preserve">　</w:t>
      </w:r>
      <w:r w:rsidR="003A51B0">
        <w:rPr>
          <w:rFonts w:hint="eastAsia"/>
        </w:rPr>
        <w:t xml:space="preserve">NC2 </w:t>
      </w:r>
      <w:r>
        <w:rPr>
          <w:rFonts w:hint="eastAsia"/>
        </w:rPr>
        <w:t>エラーダイアログ</w:t>
      </w:r>
    </w:p>
    <w:p w:rsidR="00742DBF" w:rsidRDefault="00742DBF" w:rsidP="00A21006">
      <w:pPr>
        <w:ind w:leftChars="200" w:left="420" w:firstLineChars="100" w:firstLine="210"/>
      </w:pPr>
    </w:p>
    <w:p w:rsidR="00742DBF" w:rsidRDefault="00742DBF" w:rsidP="009E5475">
      <w:pPr>
        <w:ind w:leftChars="200" w:left="420" w:firstLineChars="100" w:firstLine="210"/>
      </w:pPr>
      <w:r>
        <w:rPr>
          <w:rFonts w:hint="eastAsia"/>
        </w:rPr>
        <w:t>NC2</w:t>
      </w:r>
      <w:r>
        <w:rPr>
          <w:rFonts w:hint="eastAsia"/>
        </w:rPr>
        <w:t>では図</w:t>
      </w:r>
      <w:r>
        <w:rPr>
          <w:rFonts w:hint="eastAsia"/>
        </w:rPr>
        <w:t>4.1</w:t>
      </w:r>
      <w:r>
        <w:rPr>
          <w:rFonts w:hint="eastAsia"/>
        </w:rPr>
        <w:t>の通り、</w:t>
      </w:r>
      <w:r>
        <w:rPr>
          <w:rFonts w:hint="eastAsia"/>
        </w:rPr>
        <w:t>URL</w:t>
      </w:r>
      <w:r>
        <w:rPr>
          <w:rFonts w:hint="eastAsia"/>
        </w:rPr>
        <w:t>未入力で決定ボタンを押すと、</w:t>
      </w:r>
      <w:r w:rsidR="009F769B">
        <w:rPr>
          <w:rFonts w:hint="eastAsia"/>
        </w:rPr>
        <w:t>Ja</w:t>
      </w:r>
      <w:r w:rsidR="00D10229">
        <w:rPr>
          <w:rFonts w:hint="eastAsia"/>
        </w:rPr>
        <w:t>vascript</w:t>
      </w:r>
      <w:r w:rsidR="00D10229">
        <w:rPr>
          <w:rFonts w:hint="eastAsia"/>
        </w:rPr>
        <w:t>でエラーダイアログを生成して表示している。ユーザはエラーを修正する場合、このダイアログの『ＯＫ』</w:t>
      </w:r>
      <w:r w:rsidR="009E5475">
        <w:rPr>
          <w:rFonts w:hint="eastAsia"/>
        </w:rPr>
        <w:t>を押して、</w:t>
      </w:r>
      <w:r w:rsidR="00D10229">
        <w:rPr>
          <w:rFonts w:hint="eastAsia"/>
        </w:rPr>
        <w:t>閉じる動作が必要となる。また、</w:t>
      </w:r>
      <w:r w:rsidR="00D10229">
        <w:rPr>
          <w:rFonts w:hint="eastAsia"/>
        </w:rPr>
        <w:t>URL</w:t>
      </w:r>
      <w:r w:rsidR="00D10229">
        <w:rPr>
          <w:rFonts w:hint="eastAsia"/>
        </w:rPr>
        <w:t>の入力エラーにも関わらず、表示としてどこがエラーになっているのか分かりづらいといった問題もある。</w:t>
      </w:r>
    </w:p>
    <w:p w:rsidR="00D10229" w:rsidRDefault="00D10229">
      <w:pPr>
        <w:widowControl/>
        <w:adjustRightInd/>
        <w:spacing w:line="240" w:lineRule="auto"/>
        <w:jc w:val="left"/>
        <w:textAlignment w:val="auto"/>
      </w:pPr>
      <w:r>
        <w:br w:type="page"/>
      </w:r>
    </w:p>
    <w:p w:rsidR="00C321C6" w:rsidRDefault="00C321C6" w:rsidP="00C321C6">
      <w:pPr>
        <w:ind w:leftChars="100" w:left="210"/>
      </w:pPr>
      <w:r>
        <w:rPr>
          <w:rFonts w:hint="eastAsia"/>
        </w:rPr>
        <w:lastRenderedPageBreak/>
        <w:t>【工夫や解決策】</w:t>
      </w:r>
    </w:p>
    <w:p w:rsidR="00C321C6" w:rsidRDefault="00C321C6" w:rsidP="00E500AD">
      <w:pPr>
        <w:ind w:leftChars="200" w:left="420" w:firstLineChars="100" w:firstLine="210"/>
      </w:pPr>
      <w:r>
        <w:rPr>
          <w:rFonts w:hint="eastAsia"/>
        </w:rPr>
        <w:t>iframe</w:t>
      </w:r>
      <w:r>
        <w:rPr>
          <w:rFonts w:hint="eastAsia"/>
        </w:rPr>
        <w:t>プラグイン開発時点では、ユーザに入力を促す画面（以下、フォーム）の設計が</w:t>
      </w:r>
      <w:r>
        <w:rPr>
          <w:rFonts w:hint="eastAsia"/>
        </w:rPr>
        <w:t>NC3</w:t>
      </w:r>
      <w:r>
        <w:rPr>
          <w:rFonts w:hint="eastAsia"/>
        </w:rPr>
        <w:t>プロジェクトとして決定していなかった。</w:t>
      </w:r>
      <w:r w:rsidR="0068333E">
        <w:rPr>
          <w:rFonts w:hint="eastAsia"/>
        </w:rPr>
        <w:t>そこで筆者は、</w:t>
      </w:r>
      <w:r>
        <w:rPr>
          <w:rFonts w:hint="eastAsia"/>
        </w:rPr>
        <w:t>ユーザフォームに関して調査し、その機能を画面／機能設計レビューの際に提案した。その際に、考慮したのがエントリーフォーム最適化（以下、</w:t>
      </w:r>
      <w:r>
        <w:rPr>
          <w:rFonts w:hint="eastAsia"/>
        </w:rPr>
        <w:t>EFO:</w:t>
      </w:r>
      <w:r w:rsidRPr="00636657">
        <w:rPr>
          <w:rFonts w:hint="eastAsia"/>
        </w:rPr>
        <w:t xml:space="preserve"> </w:t>
      </w:r>
      <w:r>
        <w:rPr>
          <w:rFonts w:hint="eastAsia"/>
        </w:rPr>
        <w:t>Entry Form Optimization</w:t>
      </w:r>
      <w:r>
        <w:rPr>
          <w:rFonts w:hint="eastAsia"/>
        </w:rPr>
        <w:t>）の考え方である。</w:t>
      </w:r>
    </w:p>
    <w:p w:rsidR="00C321C6" w:rsidRDefault="0068333E" w:rsidP="00E500AD">
      <w:pPr>
        <w:ind w:leftChars="200" w:left="420" w:firstLineChars="100" w:firstLine="210"/>
      </w:pPr>
      <w:r>
        <w:rPr>
          <w:rFonts w:hint="eastAsia"/>
        </w:rPr>
        <w:t>EFO</w:t>
      </w:r>
      <w:r>
        <w:rPr>
          <w:rFonts w:hint="eastAsia"/>
        </w:rPr>
        <w:t>は</w:t>
      </w:r>
      <w:r>
        <w:rPr>
          <w:rFonts w:hint="eastAsia"/>
        </w:rPr>
        <w:t>Web</w:t>
      </w:r>
      <w:r>
        <w:rPr>
          <w:rFonts w:hint="eastAsia"/>
        </w:rPr>
        <w:t>サイトの入力フォームの仕様やデザインを利用しやすく改善することを指す。この</w:t>
      </w:r>
      <w:r>
        <w:rPr>
          <w:rFonts w:hint="eastAsia"/>
        </w:rPr>
        <w:t>EFO</w:t>
      </w:r>
      <w:r>
        <w:rPr>
          <w:rFonts w:hint="eastAsia"/>
        </w:rPr>
        <w:t>の目的として</w:t>
      </w:r>
      <w:r w:rsidR="00DF181C">
        <w:rPr>
          <w:rFonts w:hint="eastAsia"/>
        </w:rPr>
        <w:t>は</w:t>
      </w:r>
      <w:r>
        <w:rPr>
          <w:rFonts w:hint="eastAsia"/>
        </w:rPr>
        <w:t>、登録や発注の意思を持つユーザが諦めて途中で入力を止め、立ち去ってしまう機会損失を減らすことにある。</w:t>
      </w:r>
    </w:p>
    <w:p w:rsidR="00E500AD" w:rsidRDefault="00DF181C" w:rsidP="00DF181C">
      <w:pPr>
        <w:ind w:leftChars="200" w:left="420" w:firstLineChars="100" w:firstLine="210"/>
      </w:pPr>
      <w:r>
        <w:rPr>
          <w:rFonts w:hint="eastAsia"/>
        </w:rPr>
        <w:t>厳密に定められてはいないが、数十と存在する</w:t>
      </w:r>
      <w:r>
        <w:rPr>
          <w:rFonts w:hint="eastAsia"/>
        </w:rPr>
        <w:t>EFO</w:t>
      </w:r>
      <w:r>
        <w:rPr>
          <w:rFonts w:hint="eastAsia"/>
        </w:rPr>
        <w:t>のポイントのうち</w:t>
      </w:r>
      <w:r w:rsidR="00E3484C">
        <w:rPr>
          <w:rFonts w:hint="eastAsia"/>
        </w:rPr>
        <w:t>、</w:t>
      </w:r>
      <w:r>
        <w:rPr>
          <w:rFonts w:hint="eastAsia"/>
        </w:rPr>
        <w:t>NC3</w:t>
      </w:r>
      <w:r>
        <w:rPr>
          <w:rFonts w:hint="eastAsia"/>
        </w:rPr>
        <w:t>のフォームに適切なものに絞って、実装を検討した。</w:t>
      </w:r>
      <w:r w:rsidR="004F7EC4">
        <w:rPr>
          <w:rFonts w:hint="eastAsia"/>
        </w:rPr>
        <w:t>表</w:t>
      </w:r>
      <w:r w:rsidR="004F7EC4">
        <w:rPr>
          <w:rFonts w:hint="eastAsia"/>
        </w:rPr>
        <w:t>4.1</w:t>
      </w:r>
      <w:r w:rsidR="004F7EC4">
        <w:rPr>
          <w:rFonts w:hint="eastAsia"/>
        </w:rPr>
        <w:t>は検討した</w:t>
      </w:r>
      <w:r w:rsidR="004F7EC4">
        <w:rPr>
          <w:rFonts w:hint="eastAsia"/>
        </w:rPr>
        <w:t>EFO</w:t>
      </w:r>
      <w:r w:rsidR="004F7EC4">
        <w:rPr>
          <w:rFonts w:hint="eastAsia"/>
        </w:rPr>
        <w:t>のポイント一覧である。</w:t>
      </w:r>
    </w:p>
    <w:p w:rsidR="00AA1FC9" w:rsidRPr="000B07A2" w:rsidRDefault="00AA1FC9" w:rsidP="00AA1FC9"/>
    <w:p w:rsidR="00AA1FC9" w:rsidRPr="00AA1FC9" w:rsidRDefault="00AA1FC9" w:rsidP="00AA1FC9">
      <w:pPr>
        <w:pStyle w:val="af2"/>
        <w:keepNext/>
        <w:jc w:val="center"/>
        <w:rPr>
          <w:u w:val="single"/>
        </w:rPr>
      </w:pPr>
      <w:r w:rsidRPr="0059541F">
        <w:rPr>
          <w:rFonts w:hint="eastAsia"/>
          <w:u w:val="single"/>
        </w:rPr>
        <w:t>表</w:t>
      </w:r>
      <w:r w:rsidRPr="0059541F">
        <w:rPr>
          <w:rFonts w:hint="eastAsia"/>
          <w:u w:val="single"/>
        </w:rPr>
        <w:t xml:space="preserve"> </w:t>
      </w:r>
      <w:r w:rsidR="002478E7">
        <w:rPr>
          <w:u w:val="single"/>
        </w:rPr>
        <w:fldChar w:fldCharType="begin"/>
      </w:r>
      <w:r>
        <w:rPr>
          <w:u w:val="single"/>
        </w:rPr>
        <w:instrText xml:space="preserve"> </w:instrText>
      </w:r>
      <w:r>
        <w:rPr>
          <w:rFonts w:hint="eastAsia"/>
          <w:u w:val="single"/>
        </w:rPr>
        <w:instrText>STYLEREF 1 \s</w:instrText>
      </w:r>
      <w:r>
        <w:rPr>
          <w:u w:val="single"/>
        </w:rPr>
        <w:instrText xml:space="preserve"> </w:instrText>
      </w:r>
      <w:r w:rsidR="002478E7">
        <w:rPr>
          <w:u w:val="single"/>
        </w:rPr>
        <w:fldChar w:fldCharType="separate"/>
      </w:r>
      <w:r>
        <w:rPr>
          <w:noProof/>
          <w:u w:val="single"/>
        </w:rPr>
        <w:t>4</w:t>
      </w:r>
      <w:r w:rsidR="002478E7">
        <w:rPr>
          <w:u w:val="single"/>
        </w:rPr>
        <w:fldChar w:fldCharType="end"/>
      </w:r>
      <w:r>
        <w:rPr>
          <w:u w:val="single"/>
        </w:rPr>
        <w:t>.</w:t>
      </w:r>
      <w:r w:rsidR="002478E7">
        <w:rPr>
          <w:u w:val="single"/>
        </w:rPr>
        <w:fldChar w:fldCharType="begin"/>
      </w:r>
      <w:r>
        <w:rPr>
          <w:u w:val="single"/>
        </w:rPr>
        <w:instrText xml:space="preserve"> </w:instrText>
      </w:r>
      <w:r>
        <w:rPr>
          <w:rFonts w:hint="eastAsia"/>
          <w:u w:val="single"/>
        </w:rPr>
        <w:instrText xml:space="preserve">SEQ </w:instrText>
      </w:r>
      <w:r>
        <w:rPr>
          <w:rFonts w:hint="eastAsia"/>
          <w:u w:val="single"/>
        </w:rPr>
        <w:instrText>表</w:instrText>
      </w:r>
      <w:r>
        <w:rPr>
          <w:rFonts w:hint="eastAsia"/>
          <w:u w:val="single"/>
        </w:rPr>
        <w:instrText xml:space="preserve"> \* ARABIC \s 1</w:instrText>
      </w:r>
      <w:r>
        <w:rPr>
          <w:u w:val="single"/>
        </w:rPr>
        <w:instrText xml:space="preserve"> </w:instrText>
      </w:r>
      <w:r w:rsidR="002478E7">
        <w:rPr>
          <w:u w:val="single"/>
        </w:rPr>
        <w:fldChar w:fldCharType="separate"/>
      </w:r>
      <w:r>
        <w:rPr>
          <w:noProof/>
          <w:u w:val="single"/>
        </w:rPr>
        <w:t>1</w:t>
      </w:r>
      <w:r w:rsidR="002478E7">
        <w:rPr>
          <w:u w:val="single"/>
        </w:rPr>
        <w:fldChar w:fldCharType="end"/>
      </w:r>
      <w:r w:rsidRPr="0059541F">
        <w:rPr>
          <w:rFonts w:hint="eastAsia"/>
          <w:u w:val="single"/>
        </w:rPr>
        <w:t xml:space="preserve">　</w:t>
      </w:r>
      <w:r w:rsidR="004F7EC4">
        <w:rPr>
          <w:rFonts w:hint="eastAsia"/>
          <w:u w:val="single"/>
        </w:rPr>
        <w:t>検討する</w:t>
      </w:r>
      <w:r w:rsidRPr="0059541F">
        <w:rPr>
          <w:rFonts w:hint="eastAsia"/>
          <w:u w:val="single"/>
        </w:rPr>
        <w:t>EFO</w:t>
      </w:r>
      <w:r w:rsidRPr="0059541F">
        <w:rPr>
          <w:rFonts w:hint="eastAsia"/>
          <w:u w:val="single"/>
        </w:rPr>
        <w:t>ポイント一覧</w:t>
      </w:r>
    </w:p>
    <w:tbl>
      <w:tblPr>
        <w:tblStyle w:val="af1"/>
        <w:tblW w:w="10852" w:type="dxa"/>
        <w:jc w:val="center"/>
        <w:tblLook w:val="04A0"/>
      </w:tblPr>
      <w:tblGrid>
        <w:gridCol w:w="450"/>
        <w:gridCol w:w="7142"/>
        <w:gridCol w:w="3260"/>
      </w:tblGrid>
      <w:tr w:rsidR="00AA1FC9" w:rsidTr="006F0CAB">
        <w:trPr>
          <w:jc w:val="center"/>
        </w:trPr>
        <w:tc>
          <w:tcPr>
            <w:tcW w:w="450" w:type="dxa"/>
            <w:shd w:val="clear" w:color="auto" w:fill="DAEEF3" w:themeFill="accent5" w:themeFillTint="33"/>
            <w:vAlign w:val="center"/>
          </w:tcPr>
          <w:p w:rsidR="00AA1FC9" w:rsidRDefault="00AA1FC9" w:rsidP="006F0CAB">
            <w:pPr>
              <w:jc w:val="center"/>
            </w:pPr>
            <w:r>
              <w:rPr>
                <w:rFonts w:hint="eastAsia"/>
              </w:rPr>
              <w:t>項番</w:t>
            </w:r>
          </w:p>
        </w:tc>
        <w:tc>
          <w:tcPr>
            <w:tcW w:w="7142" w:type="dxa"/>
            <w:shd w:val="clear" w:color="auto" w:fill="DAEEF3" w:themeFill="accent5" w:themeFillTint="33"/>
            <w:vAlign w:val="center"/>
          </w:tcPr>
          <w:p w:rsidR="00AA1FC9" w:rsidRDefault="00AA1FC9" w:rsidP="006F0CAB">
            <w:pPr>
              <w:jc w:val="center"/>
            </w:pPr>
            <w:r>
              <w:rPr>
                <w:rFonts w:hint="eastAsia"/>
              </w:rPr>
              <w:t>検討項目</w:t>
            </w:r>
          </w:p>
        </w:tc>
        <w:tc>
          <w:tcPr>
            <w:tcW w:w="3260" w:type="dxa"/>
            <w:shd w:val="clear" w:color="auto" w:fill="DAEEF3" w:themeFill="accent5" w:themeFillTint="33"/>
            <w:vAlign w:val="center"/>
          </w:tcPr>
          <w:p w:rsidR="00AA1FC9" w:rsidRDefault="00AA1FC9" w:rsidP="006F0CAB">
            <w:pPr>
              <w:jc w:val="center"/>
            </w:pPr>
            <w:r>
              <w:rPr>
                <w:rFonts w:hint="eastAsia"/>
              </w:rPr>
              <w:t>機能分類</w:t>
            </w:r>
          </w:p>
        </w:tc>
      </w:tr>
      <w:tr w:rsidR="00AA1FC9" w:rsidTr="006F0CAB">
        <w:trPr>
          <w:jc w:val="center"/>
        </w:trPr>
        <w:tc>
          <w:tcPr>
            <w:tcW w:w="450" w:type="dxa"/>
            <w:vAlign w:val="center"/>
          </w:tcPr>
          <w:p w:rsidR="00AA1FC9" w:rsidRDefault="00AA1FC9" w:rsidP="006F0CAB">
            <w:pPr>
              <w:jc w:val="center"/>
            </w:pPr>
            <w:r>
              <w:rPr>
                <w:rFonts w:hint="eastAsia"/>
              </w:rPr>
              <w:t>1</w:t>
            </w:r>
          </w:p>
        </w:tc>
        <w:tc>
          <w:tcPr>
            <w:tcW w:w="7142" w:type="dxa"/>
          </w:tcPr>
          <w:p w:rsidR="00AA1FC9" w:rsidRDefault="00AA1FC9" w:rsidP="006F0CAB">
            <w:r w:rsidRPr="0096434C">
              <w:rPr>
                <w:rFonts w:hint="eastAsia"/>
              </w:rPr>
              <w:t>必須項目を明確にする</w:t>
            </w:r>
          </w:p>
        </w:tc>
        <w:tc>
          <w:tcPr>
            <w:tcW w:w="3260" w:type="dxa"/>
            <w:vMerge w:val="restart"/>
            <w:vAlign w:val="center"/>
          </w:tcPr>
          <w:p w:rsidR="00AA1FC9" w:rsidRPr="0096434C" w:rsidRDefault="00AA1FC9" w:rsidP="006F0CAB">
            <w:pPr>
              <w:jc w:val="center"/>
            </w:pPr>
            <w:r>
              <w:rPr>
                <w:rFonts w:hint="eastAsia"/>
              </w:rPr>
              <w:t>表示・入力方法最適化</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2</w:t>
            </w:r>
          </w:p>
        </w:tc>
        <w:tc>
          <w:tcPr>
            <w:tcW w:w="7142" w:type="dxa"/>
            <w:shd w:val="clear" w:color="auto" w:fill="D9D9D9" w:themeFill="background1" w:themeFillShade="D9"/>
          </w:tcPr>
          <w:p w:rsidR="00AA1FC9" w:rsidRDefault="00AA1FC9" w:rsidP="006F0CAB">
            <w:r w:rsidRPr="00832374">
              <w:rPr>
                <w:rFonts w:hint="eastAsia"/>
              </w:rPr>
              <w:t>何のためのフォームか</w:t>
            </w:r>
            <w:r w:rsidR="006F0CAB">
              <w:rPr>
                <w:rFonts w:hint="eastAsia"/>
              </w:rPr>
              <w:t>簡潔に</w:t>
            </w:r>
            <w:r w:rsidRPr="00832374">
              <w:rPr>
                <w:rFonts w:hint="eastAsia"/>
              </w:rPr>
              <w:t>明記する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3</w:t>
            </w:r>
          </w:p>
        </w:tc>
        <w:tc>
          <w:tcPr>
            <w:tcW w:w="7142" w:type="dxa"/>
            <w:shd w:val="clear" w:color="auto" w:fill="auto"/>
          </w:tcPr>
          <w:p w:rsidR="00AA1FC9" w:rsidRDefault="00AA1FC9" w:rsidP="006F0CAB">
            <w:r w:rsidRPr="0096434C">
              <w:rPr>
                <w:rFonts w:hint="eastAsia"/>
              </w:rPr>
              <w:t>アクティブ</w:t>
            </w:r>
            <w:r>
              <w:rPr>
                <w:rFonts w:hint="eastAsia"/>
              </w:rPr>
              <w:t>なフォームは</w:t>
            </w:r>
            <w:r w:rsidRPr="0096434C">
              <w:rPr>
                <w:rFonts w:hint="eastAsia"/>
              </w:rPr>
              <w:t>色を変える</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4</w:t>
            </w:r>
          </w:p>
        </w:tc>
        <w:tc>
          <w:tcPr>
            <w:tcW w:w="7142" w:type="dxa"/>
            <w:shd w:val="clear" w:color="auto" w:fill="D9D9D9" w:themeFill="background1" w:themeFillShade="D9"/>
          </w:tcPr>
          <w:p w:rsidR="00AA1FC9" w:rsidRDefault="00AA1FC9" w:rsidP="006F0CAB">
            <w:r w:rsidRPr="0096434C">
              <w:rPr>
                <w:rFonts w:hint="eastAsia"/>
              </w:rPr>
              <w:t>送信ボタンの表現を変える</w:t>
            </w:r>
          </w:p>
        </w:tc>
        <w:tc>
          <w:tcPr>
            <w:tcW w:w="3260" w:type="dxa"/>
            <w:vMerge/>
            <w:shd w:val="clear" w:color="auto" w:fill="D9D9D9" w:themeFill="background1" w:themeFillShade="D9"/>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5</w:t>
            </w:r>
          </w:p>
        </w:tc>
        <w:tc>
          <w:tcPr>
            <w:tcW w:w="7142" w:type="dxa"/>
            <w:shd w:val="clear" w:color="auto" w:fill="auto"/>
          </w:tcPr>
          <w:p w:rsidR="00AA1FC9" w:rsidRDefault="00AA1FC9" w:rsidP="006F0CAB">
            <w:r w:rsidRPr="00832374">
              <w:rPr>
                <w:rFonts w:hint="eastAsia"/>
              </w:rPr>
              <w:t>フォームの項目は垂直にする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6</w:t>
            </w:r>
          </w:p>
        </w:tc>
        <w:tc>
          <w:tcPr>
            <w:tcW w:w="7142" w:type="dxa"/>
            <w:shd w:val="clear" w:color="auto" w:fill="D9D9D9" w:themeFill="background1" w:themeFillShade="D9"/>
          </w:tcPr>
          <w:p w:rsidR="00AA1FC9" w:rsidRDefault="00AA1FC9" w:rsidP="006F0CAB">
            <w:r w:rsidRPr="00832374">
              <w:rPr>
                <w:rFonts w:hint="eastAsia"/>
              </w:rPr>
              <w:t>不要な項目は入れない</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7</w:t>
            </w:r>
          </w:p>
        </w:tc>
        <w:tc>
          <w:tcPr>
            <w:tcW w:w="7142" w:type="dxa"/>
            <w:shd w:val="clear" w:color="auto" w:fill="auto"/>
          </w:tcPr>
          <w:p w:rsidR="00AA1FC9" w:rsidRDefault="00AA1FC9" w:rsidP="006F0CAB">
            <w:r w:rsidRPr="00832374">
              <w:rPr>
                <w:rFonts w:hint="eastAsia"/>
              </w:rPr>
              <w:t>タブボタンで移動できるようにする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8</w:t>
            </w:r>
          </w:p>
        </w:tc>
        <w:tc>
          <w:tcPr>
            <w:tcW w:w="7142" w:type="dxa"/>
            <w:shd w:val="clear" w:color="auto" w:fill="D9D9D9" w:themeFill="background1" w:themeFillShade="D9"/>
          </w:tcPr>
          <w:p w:rsidR="00AA1FC9" w:rsidRDefault="00AA1FC9" w:rsidP="006F0CAB">
            <w:r>
              <w:rPr>
                <w:rFonts w:hint="eastAsia"/>
              </w:rPr>
              <w:t>初期表示の文言を設定する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9</w:t>
            </w:r>
          </w:p>
        </w:tc>
        <w:tc>
          <w:tcPr>
            <w:tcW w:w="7142" w:type="dxa"/>
            <w:shd w:val="clear" w:color="auto" w:fill="auto"/>
          </w:tcPr>
          <w:p w:rsidR="00AA1FC9" w:rsidRDefault="00AA1FC9" w:rsidP="006F0CAB">
            <w:r w:rsidRPr="00832374">
              <w:rPr>
                <w:rFonts w:hint="eastAsia"/>
              </w:rPr>
              <w:t>末尾のスペースは自動削除する</w:t>
            </w:r>
          </w:p>
        </w:tc>
        <w:tc>
          <w:tcPr>
            <w:tcW w:w="3260" w:type="dxa"/>
            <w:vMerge/>
            <w:shd w:val="clear" w:color="auto" w:fill="D9D9D9" w:themeFill="background1" w:themeFillShade="D9"/>
            <w:vAlign w:val="center"/>
          </w:tcPr>
          <w:p w:rsidR="00AA1FC9" w:rsidRPr="00832374" w:rsidRDefault="00AA1FC9" w:rsidP="006F0CAB">
            <w:pPr>
              <w:jc w:val="center"/>
            </w:pP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10</w:t>
            </w:r>
          </w:p>
        </w:tc>
        <w:tc>
          <w:tcPr>
            <w:tcW w:w="7142" w:type="dxa"/>
            <w:shd w:val="clear" w:color="auto" w:fill="D9D9D9" w:themeFill="background1" w:themeFillShade="D9"/>
          </w:tcPr>
          <w:p w:rsidR="00AA1FC9" w:rsidRDefault="00AA1FC9" w:rsidP="006F0CAB">
            <w:r w:rsidRPr="00832374">
              <w:rPr>
                <w:rFonts w:hint="eastAsia"/>
              </w:rPr>
              <w:t>ラジオボタンやチェックボックスはラベルを押しても選べるようにする</w:t>
            </w:r>
          </w:p>
        </w:tc>
        <w:tc>
          <w:tcPr>
            <w:tcW w:w="3260" w:type="dxa"/>
            <w:vMerge/>
            <w:shd w:val="clear" w:color="auto" w:fill="auto"/>
            <w:vAlign w:val="center"/>
          </w:tcPr>
          <w:p w:rsidR="00AA1FC9" w:rsidRPr="00832374" w:rsidRDefault="00AA1FC9" w:rsidP="006F0CAB">
            <w:pPr>
              <w:jc w:val="center"/>
            </w:pPr>
          </w:p>
        </w:tc>
      </w:tr>
      <w:tr w:rsidR="00AA1FC9" w:rsidTr="006F0CAB">
        <w:trPr>
          <w:jc w:val="center"/>
        </w:trPr>
        <w:tc>
          <w:tcPr>
            <w:tcW w:w="450" w:type="dxa"/>
            <w:shd w:val="clear" w:color="auto" w:fill="auto"/>
            <w:vAlign w:val="center"/>
          </w:tcPr>
          <w:p w:rsidR="00AA1FC9" w:rsidRDefault="00AA1FC9" w:rsidP="006F0CAB">
            <w:pPr>
              <w:jc w:val="center"/>
            </w:pPr>
            <w:r>
              <w:rPr>
                <w:rFonts w:hint="eastAsia"/>
              </w:rPr>
              <w:t>11</w:t>
            </w:r>
          </w:p>
        </w:tc>
        <w:tc>
          <w:tcPr>
            <w:tcW w:w="7142" w:type="dxa"/>
            <w:shd w:val="clear" w:color="auto" w:fill="auto"/>
          </w:tcPr>
          <w:p w:rsidR="00AA1FC9" w:rsidRDefault="00AA1FC9" w:rsidP="006F0CAB">
            <w:r w:rsidRPr="0096434C">
              <w:rPr>
                <w:rFonts w:hint="eastAsia"/>
              </w:rPr>
              <w:t>エラーを明記する</w:t>
            </w:r>
          </w:p>
        </w:tc>
        <w:tc>
          <w:tcPr>
            <w:tcW w:w="3260" w:type="dxa"/>
            <w:vMerge w:val="restart"/>
            <w:shd w:val="clear" w:color="auto" w:fill="auto"/>
            <w:vAlign w:val="center"/>
          </w:tcPr>
          <w:p w:rsidR="00AA1FC9" w:rsidRPr="0096434C" w:rsidRDefault="00AA1FC9" w:rsidP="006F0CAB">
            <w:pPr>
              <w:jc w:val="center"/>
            </w:pPr>
            <w:r>
              <w:rPr>
                <w:rFonts w:hint="eastAsia"/>
              </w:rPr>
              <w:t>リアルタイムバリデーション※</w:t>
            </w:r>
          </w:p>
        </w:tc>
      </w:tr>
      <w:tr w:rsidR="00AA1FC9" w:rsidTr="006F0CAB">
        <w:trPr>
          <w:jc w:val="center"/>
        </w:trPr>
        <w:tc>
          <w:tcPr>
            <w:tcW w:w="450" w:type="dxa"/>
            <w:shd w:val="clear" w:color="auto" w:fill="D9D9D9" w:themeFill="background1" w:themeFillShade="D9"/>
            <w:vAlign w:val="center"/>
          </w:tcPr>
          <w:p w:rsidR="00AA1FC9" w:rsidRDefault="00AA1FC9" w:rsidP="006F0CAB">
            <w:pPr>
              <w:jc w:val="center"/>
            </w:pPr>
            <w:r>
              <w:rPr>
                <w:rFonts w:hint="eastAsia"/>
              </w:rPr>
              <w:t>12</w:t>
            </w:r>
          </w:p>
        </w:tc>
        <w:tc>
          <w:tcPr>
            <w:tcW w:w="7142" w:type="dxa"/>
            <w:shd w:val="clear" w:color="auto" w:fill="D9D9D9" w:themeFill="background1" w:themeFillShade="D9"/>
          </w:tcPr>
          <w:p w:rsidR="00AA1FC9" w:rsidRDefault="00AA1FC9" w:rsidP="006F0CAB">
            <w:r w:rsidRPr="0096434C">
              <w:rPr>
                <w:rFonts w:hint="eastAsia"/>
              </w:rPr>
              <w:t>エラー箇所に正しい情報が入力されたら、エラーをリアルタイムで消す</w:t>
            </w:r>
          </w:p>
        </w:tc>
        <w:tc>
          <w:tcPr>
            <w:tcW w:w="3260" w:type="dxa"/>
            <w:vMerge/>
            <w:shd w:val="clear" w:color="auto" w:fill="auto"/>
            <w:vAlign w:val="center"/>
          </w:tcPr>
          <w:p w:rsidR="00AA1FC9" w:rsidRPr="0096434C" w:rsidRDefault="00AA1FC9" w:rsidP="006F0CAB">
            <w:pPr>
              <w:jc w:val="center"/>
            </w:pPr>
          </w:p>
        </w:tc>
      </w:tr>
      <w:tr w:rsidR="00AA1FC9" w:rsidTr="006F0CAB">
        <w:trPr>
          <w:jc w:val="center"/>
        </w:trPr>
        <w:tc>
          <w:tcPr>
            <w:tcW w:w="450" w:type="dxa"/>
            <w:shd w:val="clear" w:color="auto" w:fill="auto"/>
            <w:vAlign w:val="center"/>
          </w:tcPr>
          <w:p w:rsidR="00AA1FC9" w:rsidRPr="00832374" w:rsidRDefault="00AA1FC9" w:rsidP="006F0CAB">
            <w:pPr>
              <w:jc w:val="center"/>
            </w:pPr>
            <w:r>
              <w:rPr>
                <w:rFonts w:hint="eastAsia"/>
              </w:rPr>
              <w:t>13</w:t>
            </w:r>
          </w:p>
        </w:tc>
        <w:tc>
          <w:tcPr>
            <w:tcW w:w="7142" w:type="dxa"/>
            <w:shd w:val="clear" w:color="auto" w:fill="auto"/>
          </w:tcPr>
          <w:p w:rsidR="00AA1FC9" w:rsidRDefault="00AA1FC9" w:rsidP="006F0CAB">
            <w:r>
              <w:rPr>
                <w:rFonts w:hint="eastAsia"/>
              </w:rPr>
              <w:t>登録ボタンは全ての入力が完了したら押せるようにする</w:t>
            </w:r>
          </w:p>
        </w:tc>
        <w:tc>
          <w:tcPr>
            <w:tcW w:w="3260" w:type="dxa"/>
            <w:shd w:val="clear" w:color="auto" w:fill="auto"/>
            <w:vAlign w:val="center"/>
          </w:tcPr>
          <w:p w:rsidR="00AA1FC9" w:rsidRDefault="00AA1FC9" w:rsidP="006F0CAB">
            <w:pPr>
              <w:jc w:val="center"/>
            </w:pPr>
            <w:r>
              <w:rPr>
                <w:rFonts w:hint="eastAsia"/>
              </w:rPr>
              <w:t>サブミットロック</w:t>
            </w:r>
          </w:p>
        </w:tc>
      </w:tr>
    </w:tbl>
    <w:p w:rsidR="00AA1FC9" w:rsidRDefault="00AA1FC9" w:rsidP="00AA1FC9">
      <w:r>
        <w:rPr>
          <w:rFonts w:hint="eastAsia"/>
        </w:rPr>
        <w:t xml:space="preserve">　※入力されたデータが規定に沿って記述されているかどうか検証すること。</w:t>
      </w:r>
    </w:p>
    <w:p w:rsidR="00C568D6" w:rsidRDefault="00C568D6" w:rsidP="00E500AD"/>
    <w:p w:rsidR="006F0CAB" w:rsidRDefault="006F0CAB" w:rsidP="0087703B">
      <w:pPr>
        <w:ind w:leftChars="200" w:left="420"/>
      </w:pPr>
      <w:r>
        <w:rPr>
          <w:rFonts w:hint="eastAsia"/>
        </w:rPr>
        <w:t xml:space="preserve">　『表</w:t>
      </w:r>
      <w:r>
        <w:rPr>
          <w:rFonts w:hint="eastAsia"/>
        </w:rPr>
        <w:t xml:space="preserve">4.1 - </w:t>
      </w:r>
      <w:r>
        <w:rPr>
          <w:rFonts w:hint="eastAsia"/>
        </w:rPr>
        <w:t>検討項目』の右に設けた『機能分類』は、</w:t>
      </w:r>
      <w:r>
        <w:rPr>
          <w:rFonts w:hint="eastAsia"/>
        </w:rPr>
        <w:t>13</w:t>
      </w:r>
      <w:r>
        <w:rPr>
          <w:rFonts w:hint="eastAsia"/>
        </w:rPr>
        <w:t>項目を分類し、機能名称を付けたものである。</w:t>
      </w:r>
      <w:r w:rsidR="0087703B">
        <w:rPr>
          <w:rFonts w:hint="eastAsia"/>
        </w:rPr>
        <w:t>この</w:t>
      </w:r>
      <w:r w:rsidR="0087703B">
        <w:rPr>
          <w:rFonts w:hint="eastAsia"/>
        </w:rPr>
        <w:t>3</w:t>
      </w:r>
      <w:r w:rsidR="0087703B">
        <w:rPr>
          <w:rFonts w:hint="eastAsia"/>
        </w:rPr>
        <w:t>機能についての実現方法を以下に示す。</w:t>
      </w:r>
    </w:p>
    <w:p w:rsidR="001928AA" w:rsidRDefault="001928AA">
      <w:pPr>
        <w:widowControl/>
        <w:adjustRightInd/>
        <w:spacing w:line="240" w:lineRule="auto"/>
        <w:jc w:val="left"/>
        <w:textAlignment w:val="auto"/>
      </w:pPr>
      <w:r>
        <w:br w:type="page"/>
      </w:r>
    </w:p>
    <w:p w:rsidR="006F0CAB" w:rsidRPr="0080392C" w:rsidRDefault="0087703B" w:rsidP="0087703B">
      <w:pPr>
        <w:pStyle w:val="ab"/>
        <w:numPr>
          <w:ilvl w:val="0"/>
          <w:numId w:val="12"/>
        </w:numPr>
        <w:ind w:leftChars="0"/>
        <w:rPr>
          <w:u w:val="single"/>
        </w:rPr>
      </w:pPr>
      <w:r w:rsidRPr="0080392C">
        <w:rPr>
          <w:rFonts w:hint="eastAsia"/>
          <w:u w:val="single"/>
        </w:rPr>
        <w:lastRenderedPageBreak/>
        <w:t>表示・入力方法最適化</w:t>
      </w:r>
    </w:p>
    <w:p w:rsidR="00A8621C" w:rsidRDefault="00A8621C" w:rsidP="00A8621C">
      <w:pPr>
        <w:ind w:left="426" w:firstLineChars="100" w:firstLine="210"/>
      </w:pPr>
      <w:r>
        <w:rPr>
          <w:rFonts w:hint="eastAsia"/>
        </w:rPr>
        <w:t>NC2</w:t>
      </w:r>
      <w:r>
        <w:rPr>
          <w:rFonts w:hint="eastAsia"/>
        </w:rPr>
        <w:t>の機能から</w:t>
      </w:r>
      <w:r>
        <w:rPr>
          <w:rFonts w:hint="eastAsia"/>
        </w:rPr>
        <w:t>NC3</w:t>
      </w:r>
      <w:r>
        <w:rPr>
          <w:rFonts w:hint="eastAsia"/>
        </w:rPr>
        <w:t>の仕様を固めていく段階で表示する項目や表示の並び等を精査する。</w:t>
      </w:r>
      <w:r>
        <w:rPr>
          <w:rFonts w:hint="eastAsia"/>
        </w:rPr>
        <w:t>Web</w:t>
      </w:r>
      <w:r>
        <w:rPr>
          <w:rFonts w:hint="eastAsia"/>
        </w:rPr>
        <w:t>ブラウザ上に表示される部分であるため、</w:t>
      </w:r>
      <w:r>
        <w:rPr>
          <w:rFonts w:hint="eastAsia"/>
        </w:rPr>
        <w:t>HTML</w:t>
      </w:r>
      <w:r w:rsidR="001928AA">
        <w:rPr>
          <w:rFonts w:hint="eastAsia"/>
        </w:rPr>
        <w:t>や</w:t>
      </w:r>
      <w:r w:rsidR="001928AA">
        <w:rPr>
          <w:rFonts w:hint="eastAsia"/>
        </w:rPr>
        <w:t>PHP</w:t>
      </w:r>
      <w:r w:rsidR="00FA4FE2">
        <w:rPr>
          <w:rFonts w:hint="eastAsia"/>
        </w:rPr>
        <w:t>の記述と</w:t>
      </w:r>
      <w:r>
        <w:rPr>
          <w:rFonts w:hint="eastAsia"/>
        </w:rPr>
        <w:t>Bootstrap</w:t>
      </w:r>
      <w:r w:rsidR="00FA4FE2">
        <w:rPr>
          <w:rFonts w:hint="eastAsia"/>
        </w:rPr>
        <w:t>の部品</w:t>
      </w:r>
      <w:r>
        <w:rPr>
          <w:rFonts w:hint="eastAsia"/>
        </w:rPr>
        <w:t>を使用する。</w:t>
      </w:r>
    </w:p>
    <w:p w:rsidR="00A8621C" w:rsidRDefault="00A8621C" w:rsidP="00A8621C">
      <w:pPr>
        <w:ind w:left="426"/>
      </w:pPr>
    </w:p>
    <w:p w:rsidR="00A8621C" w:rsidRDefault="00A8621C" w:rsidP="00A8621C">
      <w:pPr>
        <w:keepNext/>
        <w:ind w:left="426"/>
      </w:pPr>
      <w:r>
        <w:rPr>
          <w:rFonts w:hint="eastAsia"/>
          <w:noProof/>
        </w:rPr>
        <w:drawing>
          <wp:inline distT="0" distB="0" distL="0" distR="0">
            <wp:extent cx="5538602" cy="510629"/>
            <wp:effectExtent l="19050" t="0" r="4948" b="0"/>
            <wp:docPr id="15"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543946" cy="511122"/>
                    </a:xfrm>
                    <a:prstGeom prst="rect">
                      <a:avLst/>
                    </a:prstGeom>
                    <a:noFill/>
                    <a:ln w="9525">
                      <a:noFill/>
                      <a:miter lim="800000"/>
                      <a:headEnd/>
                      <a:tailEnd/>
                    </a:ln>
                  </pic:spPr>
                </pic:pic>
              </a:graphicData>
            </a:graphic>
          </wp:inline>
        </w:drawing>
      </w:r>
    </w:p>
    <w:p w:rsidR="00A8621C" w:rsidRPr="00A8621C" w:rsidRDefault="00A8621C" w:rsidP="00A8621C">
      <w:pPr>
        <w:pStyle w:val="af2"/>
        <w:jc w:val="cente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2</w:t>
      </w:r>
      <w:r w:rsidR="00DF647C">
        <w:fldChar w:fldCharType="end"/>
      </w:r>
      <w:r w:rsidRPr="00A8621C">
        <w:rPr>
          <w:rFonts w:hint="eastAsia"/>
        </w:rPr>
        <w:t xml:space="preserve">　フォーム選択時の表示例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リアルタイムバリデーション</w:t>
      </w:r>
    </w:p>
    <w:p w:rsidR="0047534C" w:rsidRDefault="0047534C" w:rsidP="00356245">
      <w:pPr>
        <w:ind w:leftChars="200" w:left="420" w:firstLineChars="100" w:firstLine="210"/>
      </w:pPr>
      <w:r>
        <w:rPr>
          <w:rFonts w:hint="eastAsia"/>
        </w:rPr>
        <w:t>AngularJS</w:t>
      </w:r>
      <w:r>
        <w:rPr>
          <w:rFonts w:hint="eastAsia"/>
        </w:rPr>
        <w:t>には双方向データバインディングという</w:t>
      </w:r>
      <w:r w:rsidR="003D7D89">
        <w:rPr>
          <w:rFonts w:hint="eastAsia"/>
        </w:rPr>
        <w:t>機能を提供している</w:t>
      </w:r>
      <w:r>
        <w:rPr>
          <w:rFonts w:hint="eastAsia"/>
        </w:rPr>
        <w:t>。</w:t>
      </w:r>
      <w:r w:rsidR="00356245">
        <w:rPr>
          <w:rFonts w:hint="eastAsia"/>
        </w:rPr>
        <w:t>この機能はフォームの内容を示す変数（</w:t>
      </w:r>
      <w:r w:rsidR="00356245">
        <w:rPr>
          <w:rFonts w:hint="eastAsia"/>
        </w:rPr>
        <w:t>View</w:t>
      </w:r>
      <w:r w:rsidR="00356245">
        <w:rPr>
          <w:rFonts w:hint="eastAsia"/>
        </w:rPr>
        <w:t>側）とプログラムに保持する変数（</w:t>
      </w:r>
      <w:r w:rsidR="00356245">
        <w:rPr>
          <w:rFonts w:hint="eastAsia"/>
        </w:rPr>
        <w:t>Model</w:t>
      </w:r>
      <w:r w:rsidR="00356245">
        <w:rPr>
          <w:rFonts w:hint="eastAsia"/>
        </w:rPr>
        <w:t>側）を常に反映し合うことで、同期を実現する。</w:t>
      </w:r>
    </w:p>
    <w:p w:rsidR="0047534C" w:rsidRDefault="0047534C" w:rsidP="0047534C">
      <w:pPr>
        <w:ind w:leftChars="200" w:left="420" w:firstLineChars="100" w:firstLine="210"/>
      </w:pPr>
      <w:r>
        <w:rPr>
          <w:rFonts w:hint="eastAsia"/>
        </w:rPr>
        <w:t>この双方向データバインディングを利用し</w:t>
      </w:r>
      <w:r w:rsidR="00356245">
        <w:rPr>
          <w:rFonts w:hint="eastAsia"/>
        </w:rPr>
        <w:t>、リアルタイムバリデーションを実現する。</w:t>
      </w:r>
      <w:r>
        <w:rPr>
          <w:rFonts w:hint="eastAsia"/>
        </w:rPr>
        <w:t>正常</w:t>
      </w:r>
      <w:r w:rsidR="00102C84">
        <w:rPr>
          <w:rFonts w:hint="eastAsia"/>
        </w:rPr>
        <w:t>データと不正なデータ</w:t>
      </w:r>
      <w:r>
        <w:rPr>
          <w:rFonts w:hint="eastAsia"/>
        </w:rPr>
        <w:t>を区別する</w:t>
      </w:r>
      <w:r w:rsidR="00102C84">
        <w:rPr>
          <w:rFonts w:hint="eastAsia"/>
        </w:rPr>
        <w:t>ための</w:t>
      </w:r>
      <w:r>
        <w:rPr>
          <w:rFonts w:hint="eastAsia"/>
        </w:rPr>
        <w:t>フォームの色やアイコン等には</w:t>
      </w:r>
      <w:r>
        <w:rPr>
          <w:rFonts w:hint="eastAsia"/>
        </w:rPr>
        <w:t>Bootstrap</w:t>
      </w:r>
      <w:r w:rsidR="00102C84">
        <w:rPr>
          <w:rFonts w:hint="eastAsia"/>
        </w:rPr>
        <w:t>の部品</w:t>
      </w:r>
      <w:r>
        <w:rPr>
          <w:rFonts w:hint="eastAsia"/>
        </w:rPr>
        <w:t>を使用する。</w:t>
      </w:r>
    </w:p>
    <w:p w:rsidR="0047534C" w:rsidRDefault="0047534C" w:rsidP="0047534C"/>
    <w:p w:rsidR="008E02D8" w:rsidRDefault="0047534C" w:rsidP="008E02D8">
      <w:pPr>
        <w:keepNext/>
        <w:jc w:val="center"/>
      </w:pPr>
      <w:r>
        <w:rPr>
          <w:rFonts w:hint="eastAsia"/>
          <w:noProof/>
        </w:rPr>
        <w:drawing>
          <wp:inline distT="0" distB="0" distL="0" distR="0">
            <wp:extent cx="5431724" cy="454003"/>
            <wp:effectExtent l="19050" t="0" r="0" b="0"/>
            <wp:docPr id="22"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r="-41"/>
                    <a:stretch>
                      <a:fillRect/>
                    </a:stretch>
                  </pic:blipFill>
                  <pic:spPr bwMode="auto">
                    <a:xfrm>
                      <a:off x="0" y="0"/>
                      <a:ext cx="5432325" cy="454053"/>
                    </a:xfrm>
                    <a:prstGeom prst="rect">
                      <a:avLst/>
                    </a:prstGeom>
                    <a:noFill/>
                    <a:ln w="9525">
                      <a:noFill/>
                      <a:miter lim="800000"/>
                      <a:headEnd/>
                      <a:tailEnd/>
                    </a:ln>
                  </pic:spPr>
                </pic:pic>
              </a:graphicData>
            </a:graphic>
          </wp:inline>
        </w:drawing>
      </w:r>
    </w:p>
    <w:p w:rsidR="0047534C" w:rsidRPr="008E02D8" w:rsidRDefault="008E02D8" w:rsidP="008E02D8">
      <w:pPr>
        <w:pStyle w:val="af2"/>
        <w:jc w:val="cente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3</w:t>
      </w:r>
      <w:r w:rsidR="00DF647C">
        <w:fldChar w:fldCharType="end"/>
      </w:r>
      <w:r w:rsidR="0047534C" w:rsidRPr="008E02D8">
        <w:rPr>
          <w:rFonts w:hint="eastAsia"/>
        </w:rPr>
        <w:t xml:space="preserve">　正常データ時の表示例</w:t>
      </w:r>
    </w:p>
    <w:p w:rsidR="0047534C" w:rsidRDefault="0047534C" w:rsidP="0047534C"/>
    <w:p w:rsidR="008E02D8" w:rsidRDefault="0047534C" w:rsidP="008E02D8">
      <w:pPr>
        <w:keepNext/>
        <w:jc w:val="center"/>
      </w:pPr>
      <w:r>
        <w:rPr>
          <w:rFonts w:hint="eastAsia"/>
          <w:noProof/>
        </w:rPr>
        <w:drawing>
          <wp:inline distT="0" distB="0" distL="0" distR="0">
            <wp:extent cx="5431724" cy="476738"/>
            <wp:effectExtent l="19050" t="0" r="0" b="0"/>
            <wp:docPr id="23"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r="-21"/>
                    <a:stretch>
                      <a:fillRect/>
                    </a:stretch>
                  </pic:blipFill>
                  <pic:spPr bwMode="auto">
                    <a:xfrm>
                      <a:off x="0" y="0"/>
                      <a:ext cx="5431921" cy="476755"/>
                    </a:xfrm>
                    <a:prstGeom prst="rect">
                      <a:avLst/>
                    </a:prstGeom>
                    <a:noFill/>
                    <a:ln w="9525">
                      <a:noFill/>
                      <a:miter lim="800000"/>
                      <a:headEnd/>
                      <a:tailEnd/>
                    </a:ln>
                  </pic:spPr>
                </pic:pic>
              </a:graphicData>
            </a:graphic>
          </wp:inline>
        </w:drawing>
      </w:r>
    </w:p>
    <w:p w:rsidR="0047534C" w:rsidRPr="008E02D8" w:rsidRDefault="008E02D8" w:rsidP="008E02D8">
      <w:pPr>
        <w:pStyle w:val="af2"/>
        <w:jc w:val="center"/>
        <w:rPr>
          <w:b w:val="0"/>
        </w:rP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4</w:t>
      </w:r>
      <w:r w:rsidR="00DF647C">
        <w:fldChar w:fldCharType="end"/>
      </w:r>
      <w:r w:rsidR="0047534C" w:rsidRPr="008E02D8">
        <w:rPr>
          <w:rFonts w:hint="eastAsia"/>
        </w:rPr>
        <w:t xml:space="preserve">　エラーデータ時の表示例</w:t>
      </w:r>
    </w:p>
    <w:p w:rsidR="0087703B" w:rsidRDefault="0087703B" w:rsidP="0087703B"/>
    <w:p w:rsidR="0087703B" w:rsidRPr="0080392C" w:rsidRDefault="0087703B" w:rsidP="0087703B">
      <w:pPr>
        <w:pStyle w:val="ab"/>
        <w:numPr>
          <w:ilvl w:val="0"/>
          <w:numId w:val="12"/>
        </w:numPr>
        <w:ind w:leftChars="0"/>
        <w:rPr>
          <w:u w:val="single"/>
        </w:rPr>
      </w:pPr>
      <w:r w:rsidRPr="0080392C">
        <w:rPr>
          <w:rFonts w:hint="eastAsia"/>
          <w:u w:val="single"/>
        </w:rPr>
        <w:t>サブミットロック</w:t>
      </w:r>
    </w:p>
    <w:p w:rsidR="006F0CAB" w:rsidRDefault="0047534C" w:rsidP="0047534C">
      <w:pPr>
        <w:ind w:leftChars="200" w:left="420" w:firstLineChars="100" w:firstLine="210"/>
      </w:pPr>
      <w:r>
        <w:rPr>
          <w:rFonts w:hint="eastAsia"/>
        </w:rPr>
        <w:t>AngularJS</w:t>
      </w:r>
      <w:r>
        <w:rPr>
          <w:rFonts w:hint="eastAsia"/>
        </w:rPr>
        <w:t>を利用し実現する。</w:t>
      </w:r>
      <w:r w:rsidR="00A50715">
        <w:rPr>
          <w:rFonts w:hint="eastAsia"/>
        </w:rPr>
        <w:t>AngularJS</w:t>
      </w:r>
      <w:r w:rsidR="00A50715">
        <w:rPr>
          <w:rFonts w:hint="eastAsia"/>
        </w:rPr>
        <w:t>が保持している入力チェックの結果を見て、</w:t>
      </w:r>
      <w:r>
        <w:rPr>
          <w:rFonts w:hint="eastAsia"/>
        </w:rPr>
        <w:t>バリデーションエラーが発生している</w:t>
      </w:r>
      <w:r w:rsidR="00A50715">
        <w:rPr>
          <w:rFonts w:hint="eastAsia"/>
        </w:rPr>
        <w:t>場合、ボタンを非活性する。正常な場合は、ボタンを活性化する。</w:t>
      </w:r>
    </w:p>
    <w:p w:rsidR="00A50715" w:rsidRPr="00A50715" w:rsidRDefault="00A50715" w:rsidP="0047534C">
      <w:pPr>
        <w:ind w:leftChars="200" w:left="420" w:firstLineChars="100" w:firstLine="210"/>
      </w:pPr>
    </w:p>
    <w:p w:rsidR="001928AA" w:rsidRDefault="001928AA">
      <w:pPr>
        <w:widowControl/>
        <w:adjustRightInd/>
        <w:spacing w:line="240" w:lineRule="auto"/>
        <w:jc w:val="left"/>
        <w:textAlignment w:val="auto"/>
      </w:pPr>
      <w:r>
        <w:br w:type="page"/>
      </w:r>
    </w:p>
    <w:p w:rsidR="002F44AD" w:rsidRDefault="004A6F68" w:rsidP="004A6F68">
      <w:pPr>
        <w:ind w:leftChars="100" w:left="210"/>
      </w:pPr>
      <w:r>
        <w:rPr>
          <w:rFonts w:hint="eastAsia"/>
        </w:rPr>
        <w:lastRenderedPageBreak/>
        <w:t>【有効性】</w:t>
      </w:r>
    </w:p>
    <w:p w:rsidR="00881D31" w:rsidRDefault="004A6F68" w:rsidP="0059387D">
      <w:pPr>
        <w:ind w:leftChars="200" w:left="420"/>
      </w:pPr>
      <w:r>
        <w:rPr>
          <w:rFonts w:hint="eastAsia"/>
        </w:rPr>
        <w:t xml:space="preserve">　</w:t>
      </w:r>
      <w:r>
        <w:rPr>
          <w:rFonts w:hint="eastAsia"/>
        </w:rPr>
        <w:t>3</w:t>
      </w:r>
      <w:r>
        <w:rPr>
          <w:rFonts w:hint="eastAsia"/>
        </w:rPr>
        <w:t>つの機能を実現した結果、</w:t>
      </w:r>
      <w:r w:rsidR="00881D31">
        <w:rPr>
          <w:rFonts w:hint="eastAsia"/>
        </w:rPr>
        <w:t>エラー時のダイアロ</w:t>
      </w:r>
      <w:r w:rsidR="0059387D">
        <w:rPr>
          <w:rFonts w:hint="eastAsia"/>
        </w:rPr>
        <w:t>グ表示はなくなった。図</w:t>
      </w:r>
      <w:r w:rsidR="0059387D">
        <w:rPr>
          <w:rFonts w:hint="eastAsia"/>
        </w:rPr>
        <w:t>4.5</w:t>
      </w:r>
      <w:r w:rsidR="0059387D">
        <w:rPr>
          <w:rFonts w:hint="eastAsia"/>
        </w:rPr>
        <w:t>の通り、</w:t>
      </w:r>
      <w:r w:rsidR="0059387D">
        <w:rPr>
          <w:rFonts w:hint="eastAsia"/>
        </w:rPr>
        <w:t>NC3</w:t>
      </w:r>
      <w:r w:rsidR="0059387D">
        <w:rPr>
          <w:rFonts w:hint="eastAsia"/>
        </w:rPr>
        <w:t>ではエラーがあった場合、フォーム下にメッセージを表示する仕様になった。</w:t>
      </w:r>
    </w:p>
    <w:p w:rsidR="0059387D" w:rsidRPr="0059387D" w:rsidRDefault="0059387D" w:rsidP="0059387D">
      <w:pPr>
        <w:ind w:leftChars="200" w:left="420"/>
      </w:pPr>
    </w:p>
    <w:p w:rsidR="0059387D" w:rsidRDefault="0059387D" w:rsidP="0059387D">
      <w:pPr>
        <w:keepNext/>
        <w:ind w:leftChars="200" w:left="420"/>
        <w:jc w:val="center"/>
      </w:pPr>
      <w:r>
        <w:rPr>
          <w:noProof/>
        </w:rPr>
        <w:drawing>
          <wp:inline distT="0" distB="0" distL="0" distR="0">
            <wp:extent cx="4137313" cy="2115983"/>
            <wp:effectExtent l="19050" t="0" r="0" b="0"/>
            <wp:docPr id="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137684" cy="2116173"/>
                    </a:xfrm>
                    <a:prstGeom prst="rect">
                      <a:avLst/>
                    </a:prstGeom>
                    <a:noFill/>
                    <a:ln w="9525">
                      <a:noFill/>
                      <a:miter lim="800000"/>
                      <a:headEnd/>
                      <a:tailEnd/>
                    </a:ln>
                  </pic:spPr>
                </pic:pic>
              </a:graphicData>
            </a:graphic>
          </wp:inline>
        </w:drawing>
      </w:r>
    </w:p>
    <w:p w:rsidR="00881D31" w:rsidRDefault="0059387D" w:rsidP="0059387D">
      <w:pPr>
        <w:pStyle w:val="af2"/>
        <w:jc w:val="cente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5</w:t>
      </w:r>
      <w:r w:rsidR="00DF647C">
        <w:fldChar w:fldCharType="end"/>
      </w:r>
      <w:r>
        <w:rPr>
          <w:rFonts w:hint="eastAsia"/>
        </w:rPr>
        <w:t xml:space="preserve">　エラー時のメッセージ表示例</w:t>
      </w:r>
    </w:p>
    <w:p w:rsidR="00881D31" w:rsidRDefault="00881D31" w:rsidP="0059387D"/>
    <w:p w:rsidR="002F44AD" w:rsidRDefault="0069063C" w:rsidP="00864037">
      <w:pPr>
        <w:ind w:leftChars="200" w:left="420" w:firstLineChars="100" w:firstLine="210"/>
      </w:pPr>
      <w:r>
        <w:rPr>
          <w:rFonts w:hint="eastAsia"/>
        </w:rPr>
        <w:t>これにより、</w:t>
      </w:r>
      <w:r w:rsidR="0059387D">
        <w:rPr>
          <w:rFonts w:hint="eastAsia"/>
        </w:rPr>
        <w:t>NC2</w:t>
      </w:r>
      <w:r w:rsidR="0059387D">
        <w:rPr>
          <w:rFonts w:hint="eastAsia"/>
        </w:rPr>
        <w:t>のようにエラーダイアログを閉じる操作はなくなり、</w:t>
      </w:r>
      <w:r w:rsidR="00E500AD">
        <w:rPr>
          <w:rFonts w:hint="eastAsia"/>
        </w:rPr>
        <w:t>ユーザの操作回数を減らすことができ</w:t>
      </w:r>
      <w:r w:rsidR="00864037">
        <w:rPr>
          <w:rFonts w:hint="eastAsia"/>
        </w:rPr>
        <w:t>る。また</w:t>
      </w:r>
      <w:r w:rsidR="00D01232">
        <w:rPr>
          <w:rFonts w:hint="eastAsia"/>
        </w:rPr>
        <w:t>、</w:t>
      </w:r>
      <w:r w:rsidR="00E500AD">
        <w:rPr>
          <w:rFonts w:hint="eastAsia"/>
        </w:rPr>
        <w:t>どの個所がエラーなのか</w:t>
      </w:r>
      <w:r>
        <w:rPr>
          <w:rFonts w:hint="eastAsia"/>
        </w:rPr>
        <w:t>を</w:t>
      </w:r>
      <w:r w:rsidR="00E500AD">
        <w:rPr>
          <w:rFonts w:hint="eastAsia"/>
        </w:rPr>
        <w:t>一目で理解できるように</w:t>
      </w:r>
      <w:r w:rsidR="00864037">
        <w:rPr>
          <w:rFonts w:hint="eastAsia"/>
        </w:rPr>
        <w:t>なり、</w:t>
      </w:r>
      <w:r w:rsidR="002F44AD">
        <w:rPr>
          <w:rFonts w:hint="eastAsia"/>
        </w:rPr>
        <w:t>ユーザビリティを高める機能を</w:t>
      </w:r>
      <w:r w:rsidR="002605CB">
        <w:rPr>
          <w:rFonts w:hint="eastAsia"/>
        </w:rPr>
        <w:t>実装すること</w:t>
      </w:r>
      <w:r w:rsidR="002F44AD">
        <w:rPr>
          <w:rFonts w:hint="eastAsia"/>
        </w:rPr>
        <w:t>ができた</w:t>
      </w:r>
      <w:r w:rsidR="007460EC">
        <w:rPr>
          <w:rFonts w:hint="eastAsia"/>
        </w:rPr>
        <w:t>と言える</w:t>
      </w:r>
      <w:r w:rsidR="002F44AD">
        <w:rPr>
          <w:rFonts w:hint="eastAsia"/>
        </w:rPr>
        <w:t>。</w:t>
      </w:r>
    </w:p>
    <w:p w:rsidR="00553FDA" w:rsidRDefault="00553FDA">
      <w:pPr>
        <w:widowControl/>
        <w:adjustRightInd/>
        <w:spacing w:line="240" w:lineRule="auto"/>
        <w:jc w:val="left"/>
        <w:textAlignment w:val="auto"/>
      </w:pPr>
      <w:r>
        <w:br w:type="page"/>
      </w:r>
    </w:p>
    <w:p w:rsidR="00A96977" w:rsidRDefault="00A96977" w:rsidP="006C323B">
      <w:pPr>
        <w:pStyle w:val="20"/>
      </w:pPr>
      <w:bookmarkStart w:id="338" w:name="_Toc414291778"/>
      <w:r>
        <w:rPr>
          <w:rFonts w:hint="eastAsia"/>
        </w:rPr>
        <w:lastRenderedPageBreak/>
        <w:t>掲示板</w:t>
      </w:r>
      <w:r w:rsidR="00212971">
        <w:rPr>
          <w:rFonts w:hint="eastAsia"/>
        </w:rPr>
        <w:t>プラグイン</w:t>
      </w:r>
      <w:bookmarkEnd w:id="338"/>
    </w:p>
    <w:p w:rsidR="00D80EDA" w:rsidRPr="00D80EDA" w:rsidRDefault="00475039" w:rsidP="00475039">
      <w:pPr>
        <w:ind w:leftChars="100" w:left="210"/>
      </w:pPr>
      <w:r w:rsidRPr="003A51B0">
        <w:rPr>
          <w:rFonts w:hint="eastAsia"/>
        </w:rPr>
        <w:t>【</w:t>
      </w:r>
      <w:r>
        <w:rPr>
          <w:rFonts w:hint="eastAsia"/>
        </w:rPr>
        <w:t>NC2</w:t>
      </w:r>
      <w:r>
        <w:rPr>
          <w:rFonts w:hint="eastAsia"/>
        </w:rPr>
        <w:t>の課題</w:t>
      </w:r>
      <w:r w:rsidRPr="003A51B0">
        <w:rPr>
          <w:rFonts w:hint="eastAsia"/>
        </w:rPr>
        <w:t>】</w:t>
      </w:r>
    </w:p>
    <w:p w:rsidR="00D80EDA" w:rsidRDefault="00D80EDA" w:rsidP="00D80EDA">
      <w:pPr>
        <w:keepNext/>
        <w:widowControl/>
        <w:adjustRightInd/>
        <w:spacing w:line="240" w:lineRule="auto"/>
        <w:jc w:val="center"/>
        <w:textAlignment w:val="auto"/>
      </w:pPr>
      <w:r>
        <w:rPr>
          <w:rFonts w:hint="eastAsia"/>
          <w:noProof/>
        </w:rPr>
        <w:drawing>
          <wp:inline distT="0" distB="0" distL="0" distR="0">
            <wp:extent cx="4192270" cy="3241675"/>
            <wp:effectExtent l="19050" t="0" r="0" b="0"/>
            <wp:docPr id="8"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192270" cy="3241675"/>
                    </a:xfrm>
                    <a:prstGeom prst="rect">
                      <a:avLst/>
                    </a:prstGeom>
                    <a:noFill/>
                    <a:ln w="9525">
                      <a:noFill/>
                      <a:miter lim="800000"/>
                      <a:headEnd/>
                      <a:tailEnd/>
                    </a:ln>
                  </pic:spPr>
                </pic:pic>
              </a:graphicData>
            </a:graphic>
          </wp:inline>
        </w:drawing>
      </w:r>
    </w:p>
    <w:p w:rsidR="00D80EDA" w:rsidRDefault="00D80EDA" w:rsidP="00D80EDA">
      <w:pPr>
        <w:pStyle w:val="af2"/>
        <w:jc w:val="cente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6</w:t>
      </w:r>
      <w:r w:rsidR="00DF647C">
        <w:fldChar w:fldCharType="end"/>
      </w:r>
      <w:r>
        <w:rPr>
          <w:rFonts w:hint="eastAsia"/>
        </w:rPr>
        <w:t xml:space="preserve">　</w:t>
      </w:r>
      <w:r>
        <w:rPr>
          <w:rFonts w:hint="eastAsia"/>
        </w:rPr>
        <w:t>NC2</w:t>
      </w:r>
      <w:r>
        <w:rPr>
          <w:rFonts w:hint="eastAsia"/>
        </w:rPr>
        <w:t>の記事詳細及び、コメント一覧画面</w:t>
      </w:r>
    </w:p>
    <w:p w:rsidR="00D80EDA" w:rsidRDefault="00D80EDA" w:rsidP="00D80EDA">
      <w:pPr>
        <w:widowControl/>
        <w:adjustRightInd/>
        <w:spacing w:line="240" w:lineRule="auto"/>
        <w:jc w:val="left"/>
        <w:textAlignment w:val="auto"/>
      </w:pPr>
    </w:p>
    <w:p w:rsidR="0011655E" w:rsidRDefault="00475039" w:rsidP="00A5175F">
      <w:pPr>
        <w:ind w:leftChars="200" w:left="420" w:firstLineChars="100" w:firstLine="210"/>
        <w:rPr>
          <w:rFonts w:hint="eastAsia"/>
        </w:rPr>
      </w:pPr>
      <w:r>
        <w:rPr>
          <w:rFonts w:hint="eastAsia"/>
        </w:rPr>
        <w:t>図</w:t>
      </w:r>
      <w:r>
        <w:rPr>
          <w:rFonts w:hint="eastAsia"/>
        </w:rPr>
        <w:t>4.6</w:t>
      </w:r>
      <w:r>
        <w:rPr>
          <w:rFonts w:hint="eastAsia"/>
        </w:rPr>
        <w:t>は</w:t>
      </w:r>
      <w:r>
        <w:rPr>
          <w:rFonts w:hint="eastAsia"/>
        </w:rPr>
        <w:t>NC2</w:t>
      </w:r>
      <w:r>
        <w:rPr>
          <w:rFonts w:hint="eastAsia"/>
        </w:rPr>
        <w:t>の記事詳細</w:t>
      </w:r>
      <w:r w:rsidR="00CF71D0">
        <w:rPr>
          <w:rFonts w:hint="eastAsia"/>
        </w:rPr>
        <w:t>／</w:t>
      </w:r>
      <w:r>
        <w:rPr>
          <w:rFonts w:hint="eastAsia"/>
        </w:rPr>
        <w:t>コメント一覧画面である。</w:t>
      </w:r>
      <w:r w:rsidR="00D80EDA">
        <w:rPr>
          <w:rFonts w:hint="eastAsia"/>
        </w:rPr>
        <w:t>NC2</w:t>
      </w:r>
      <w:r w:rsidR="00D80EDA">
        <w:rPr>
          <w:rFonts w:hint="eastAsia"/>
        </w:rPr>
        <w:t>ではコメントを階層化して表示しているため</w:t>
      </w:r>
      <w:r w:rsidR="000A1985">
        <w:rPr>
          <w:rFonts w:hint="eastAsia"/>
        </w:rPr>
        <w:t>コメントの位置付けを把握しやすい作りであるが、タイトルのみ表示される。本文を含めて表示する『フラット表示』に切り替えた場合は、日付の新しいコメント順で表示される。</w:t>
      </w:r>
    </w:p>
    <w:p w:rsidR="004B2048" w:rsidRPr="004B2048" w:rsidRDefault="004B2048" w:rsidP="00A5175F">
      <w:pPr>
        <w:ind w:leftChars="200" w:left="420" w:firstLineChars="100" w:firstLine="210"/>
      </w:pPr>
      <w:r>
        <w:rPr>
          <w:rFonts w:hint="eastAsia"/>
        </w:rPr>
        <w:t>これでは、掲示板を閲覧した人はどういった経緯でコメント</w:t>
      </w:r>
      <w:r w:rsidR="007D515F">
        <w:rPr>
          <w:rFonts w:hint="eastAsia"/>
        </w:rPr>
        <w:t>されたのか、</w:t>
      </w:r>
      <w:r>
        <w:rPr>
          <w:rFonts w:hint="eastAsia"/>
        </w:rPr>
        <w:t>時系列で確認することができない。</w:t>
      </w:r>
    </w:p>
    <w:p w:rsidR="00D80EDA" w:rsidRDefault="00D80EDA" w:rsidP="00DF62DC"/>
    <w:p w:rsidR="00475039" w:rsidRDefault="00475039" w:rsidP="00475039">
      <w:pPr>
        <w:ind w:leftChars="100" w:left="210"/>
      </w:pPr>
      <w:r>
        <w:rPr>
          <w:rFonts w:hint="eastAsia"/>
        </w:rPr>
        <w:t>【</w:t>
      </w:r>
      <w:r w:rsidR="00CB1491">
        <w:rPr>
          <w:rFonts w:hint="eastAsia"/>
        </w:rPr>
        <w:t>工夫や解決策</w:t>
      </w:r>
      <w:r>
        <w:rPr>
          <w:rFonts w:hint="eastAsia"/>
        </w:rPr>
        <w:t>】</w:t>
      </w:r>
    </w:p>
    <w:p w:rsidR="00475039" w:rsidRDefault="00475039" w:rsidP="00475039">
      <w:pPr>
        <w:ind w:leftChars="200" w:left="420" w:firstLineChars="100" w:firstLine="210"/>
      </w:pPr>
      <w:r>
        <w:rPr>
          <w:rFonts w:hint="eastAsia"/>
        </w:rPr>
        <w:t>掲示板プラグインは、最新のトレンドやスマホを意識することが必要</w:t>
      </w:r>
      <w:r w:rsidR="00934507">
        <w:rPr>
          <w:rFonts w:hint="eastAsia"/>
        </w:rPr>
        <w:t>なため</w:t>
      </w:r>
      <w:r>
        <w:rPr>
          <w:rFonts w:hint="eastAsia"/>
        </w:rPr>
        <w:t>、『</w:t>
      </w:r>
      <w:r>
        <w:rPr>
          <w:rFonts w:hint="eastAsia"/>
        </w:rPr>
        <w:t xml:space="preserve">3.2.1. </w:t>
      </w:r>
      <w:r>
        <w:rPr>
          <w:rFonts w:hint="eastAsia"/>
        </w:rPr>
        <w:t>開発対象プラグイン　②』で示した参考サイトより、関連するコメントの表示方法を意識した設計を行った。</w:t>
      </w:r>
    </w:p>
    <w:p w:rsidR="005D70B1" w:rsidRDefault="00DF62DC" w:rsidP="005D70B1">
      <w:pPr>
        <w:ind w:leftChars="200" w:left="420" w:firstLineChars="100" w:firstLine="210"/>
      </w:pPr>
      <w:r>
        <w:rPr>
          <w:rFonts w:hint="eastAsia"/>
        </w:rPr>
        <w:t>図</w:t>
      </w:r>
      <w:r>
        <w:rPr>
          <w:rFonts w:hint="eastAsia"/>
        </w:rPr>
        <w:t>4.</w:t>
      </w:r>
      <w:r w:rsidR="00662AB1">
        <w:rPr>
          <w:rFonts w:hint="eastAsia"/>
        </w:rPr>
        <w:t>7</w:t>
      </w:r>
      <w:r>
        <w:rPr>
          <w:rFonts w:hint="eastAsia"/>
        </w:rPr>
        <w:t>は開発した</w:t>
      </w:r>
      <w:r>
        <w:rPr>
          <w:rFonts w:hint="eastAsia"/>
        </w:rPr>
        <w:t>NC3</w:t>
      </w:r>
      <w:r>
        <w:rPr>
          <w:rFonts w:hint="eastAsia"/>
        </w:rPr>
        <w:t>の</w:t>
      </w:r>
      <w:r w:rsidR="00CF71D0">
        <w:rPr>
          <w:rFonts w:hint="eastAsia"/>
        </w:rPr>
        <w:t>記事詳細／コメント一覧画面</w:t>
      </w:r>
      <w:r>
        <w:rPr>
          <w:rFonts w:hint="eastAsia"/>
        </w:rPr>
        <w:t>で</w:t>
      </w:r>
      <w:r w:rsidR="001270B6">
        <w:rPr>
          <w:rFonts w:hint="eastAsia"/>
        </w:rPr>
        <w:t>あ</w:t>
      </w:r>
      <w:r w:rsidR="0026229E">
        <w:rPr>
          <w:rFonts w:hint="eastAsia"/>
        </w:rPr>
        <w:t>る。</w:t>
      </w:r>
      <w:r w:rsidR="00E9163A">
        <w:rPr>
          <w:rFonts w:hint="eastAsia"/>
        </w:rPr>
        <w:t>一段</w:t>
      </w:r>
      <w:r w:rsidR="0026229E">
        <w:rPr>
          <w:rFonts w:hint="eastAsia"/>
        </w:rPr>
        <w:t>インデントされて表示されている</w:t>
      </w:r>
      <w:r w:rsidR="0026229E">
        <w:rPr>
          <w:rFonts w:hint="eastAsia"/>
        </w:rPr>
        <w:t>No.2</w:t>
      </w:r>
      <w:r w:rsidR="0026229E">
        <w:rPr>
          <w:rFonts w:hint="eastAsia"/>
        </w:rPr>
        <w:t>～</w:t>
      </w:r>
      <w:r w:rsidR="0026229E">
        <w:rPr>
          <w:rFonts w:hint="eastAsia"/>
        </w:rPr>
        <w:t>No.5</w:t>
      </w:r>
      <w:r w:rsidR="0026229E">
        <w:rPr>
          <w:rFonts w:hint="eastAsia"/>
        </w:rPr>
        <w:t>のコメントは、緑の枠に囲まれた</w:t>
      </w:r>
      <w:r w:rsidR="0026229E">
        <w:rPr>
          <w:rFonts w:hint="eastAsia"/>
        </w:rPr>
        <w:t>No.1</w:t>
      </w:r>
      <w:r w:rsidR="0026229E">
        <w:rPr>
          <w:rFonts w:hint="eastAsia"/>
        </w:rPr>
        <w:t>に関連するコメントである。</w:t>
      </w:r>
    </w:p>
    <w:p w:rsidR="00005C19" w:rsidRDefault="00005C19" w:rsidP="005D70B1"/>
    <w:p w:rsidR="004265AB" w:rsidRDefault="004265AB">
      <w:pPr>
        <w:widowControl/>
        <w:adjustRightInd/>
        <w:spacing w:line="240" w:lineRule="auto"/>
        <w:jc w:val="left"/>
        <w:textAlignment w:val="auto"/>
      </w:pPr>
      <w:r>
        <w:br w:type="page"/>
      </w:r>
    </w:p>
    <w:p w:rsidR="000F37E3" w:rsidRDefault="008619F9" w:rsidP="000F37E3">
      <w:pPr>
        <w:keepNext/>
        <w:widowControl/>
        <w:adjustRightInd/>
        <w:spacing w:line="240" w:lineRule="auto"/>
        <w:jc w:val="center"/>
        <w:textAlignment w:val="auto"/>
      </w:pPr>
      <w:r>
        <w:rPr>
          <w:noProof/>
        </w:rPr>
        <w:lastRenderedPageBreak/>
        <w:drawing>
          <wp:inline distT="0" distB="0" distL="0" distR="0">
            <wp:extent cx="6032500" cy="8360410"/>
            <wp:effectExtent l="19050" t="0" r="6350" b="0"/>
            <wp:docPr id="5"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6032500" cy="8360410"/>
                    </a:xfrm>
                    <a:prstGeom prst="rect">
                      <a:avLst/>
                    </a:prstGeom>
                    <a:noFill/>
                    <a:ln w="9525">
                      <a:noFill/>
                      <a:miter lim="800000"/>
                      <a:headEnd/>
                      <a:tailEnd/>
                    </a:ln>
                  </pic:spPr>
                </pic:pic>
              </a:graphicData>
            </a:graphic>
          </wp:inline>
        </w:drawing>
      </w:r>
    </w:p>
    <w:p w:rsidR="00B22723" w:rsidRDefault="000F37E3" w:rsidP="007C308F">
      <w:pPr>
        <w:pStyle w:val="af2"/>
        <w:jc w:val="cente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7</w:t>
      </w:r>
      <w:r w:rsidR="00DF647C">
        <w:fldChar w:fldCharType="end"/>
      </w:r>
      <w:r w:rsidR="004265AB">
        <w:rPr>
          <w:rFonts w:hint="eastAsia"/>
        </w:rPr>
        <w:t xml:space="preserve">　古いコメント順</w:t>
      </w:r>
      <w:r w:rsidR="00B22723">
        <w:br w:type="page"/>
      </w:r>
    </w:p>
    <w:p w:rsidR="00C042CE" w:rsidRDefault="005D70B1" w:rsidP="00E637E1">
      <w:pPr>
        <w:ind w:leftChars="200" w:left="420" w:firstLineChars="100" w:firstLine="210"/>
        <w:rPr>
          <w:rFonts w:hint="eastAsia"/>
        </w:rPr>
      </w:pPr>
      <w:r>
        <w:rPr>
          <w:rFonts w:hint="eastAsia"/>
        </w:rPr>
        <w:lastRenderedPageBreak/>
        <w:t>図</w:t>
      </w:r>
      <w:r>
        <w:rPr>
          <w:rFonts w:hint="eastAsia"/>
        </w:rPr>
        <w:t>4.7</w:t>
      </w:r>
      <w:r>
        <w:rPr>
          <w:rFonts w:hint="eastAsia"/>
        </w:rPr>
        <w:t>を実現するために</w:t>
      </w:r>
      <w:r w:rsidRPr="00CE6F75">
        <w:rPr>
          <w:rFonts w:hint="eastAsia"/>
        </w:rPr>
        <w:t>CakePHP</w:t>
      </w:r>
      <w:r w:rsidRPr="00CE6F75">
        <w:rPr>
          <w:rFonts w:hint="eastAsia"/>
        </w:rPr>
        <w:t>に標準で用意されているビヘイビア</w:t>
      </w:r>
      <w:r>
        <w:rPr>
          <w:rFonts w:hint="eastAsia"/>
        </w:rPr>
        <w:t>の</w:t>
      </w:r>
      <w:r>
        <w:rPr>
          <w:rFonts w:hint="eastAsia"/>
        </w:rPr>
        <w:t>Tree</w:t>
      </w:r>
      <w:r>
        <w:rPr>
          <w:rFonts w:hint="eastAsia"/>
        </w:rPr>
        <w:t>ビヘイビアを利用</w:t>
      </w:r>
      <w:r w:rsidR="009D4171">
        <w:rPr>
          <w:rFonts w:hint="eastAsia"/>
        </w:rPr>
        <w:t>している</w:t>
      </w:r>
      <w:r>
        <w:rPr>
          <w:rFonts w:hint="eastAsia"/>
        </w:rPr>
        <w:t>。ビヘイビアとは</w:t>
      </w:r>
      <w:r w:rsidRPr="00005C19">
        <w:t>CakePHP</w:t>
      </w:r>
      <w:r w:rsidRPr="00005C19">
        <w:t>のモデルに定義された機能のうち</w:t>
      </w:r>
      <w:r>
        <w:rPr>
          <w:rFonts w:hint="eastAsia"/>
        </w:rPr>
        <w:t>、</w:t>
      </w:r>
      <w:r w:rsidRPr="00005C19">
        <w:t>いくつか</w:t>
      </w:r>
      <w:r>
        <w:rPr>
          <w:rFonts w:hint="eastAsia"/>
        </w:rPr>
        <w:t>のメソッド</w:t>
      </w:r>
      <w:r w:rsidRPr="00005C19">
        <w:t>を</w:t>
      </w:r>
      <w:r>
        <w:rPr>
          <w:rFonts w:hint="eastAsia"/>
        </w:rPr>
        <w:t>纏めるための一つ</w:t>
      </w:r>
      <w:r w:rsidRPr="00005C19">
        <w:t>の方法で</w:t>
      </w:r>
      <w:r>
        <w:rPr>
          <w:rFonts w:hint="eastAsia"/>
        </w:rPr>
        <w:t>ある。</w:t>
      </w:r>
      <w:r>
        <w:rPr>
          <w:rFonts w:hint="eastAsia"/>
        </w:rPr>
        <w:t>Tree</w:t>
      </w:r>
      <w:r>
        <w:rPr>
          <w:rFonts w:hint="eastAsia"/>
        </w:rPr>
        <w:t>ビヘイビアは、</w:t>
      </w:r>
      <w:r w:rsidR="00C042CE">
        <w:rPr>
          <w:rFonts w:hint="eastAsia"/>
        </w:rPr>
        <w:t>ツリー構造を管理するために必要なツリー内のノードの追加、移動、削除を容易に構築することができる</w:t>
      </w:r>
      <w:r>
        <w:rPr>
          <w:rFonts w:hint="eastAsia"/>
        </w:rPr>
        <w:t>有効なビヘイビアである。</w:t>
      </w:r>
      <w:r w:rsidR="00C042CE">
        <w:rPr>
          <w:rFonts w:hint="eastAsia"/>
        </w:rPr>
        <w:t>条件として、カラムに『</w:t>
      </w:r>
      <w:r w:rsidR="00C042CE">
        <w:rPr>
          <w:rFonts w:hint="eastAsia"/>
        </w:rPr>
        <w:t>parent_id</w:t>
      </w:r>
      <w:r w:rsidR="00C042CE">
        <w:rPr>
          <w:rFonts w:hint="eastAsia"/>
        </w:rPr>
        <w:t>』『</w:t>
      </w:r>
      <w:r w:rsidR="00C042CE">
        <w:rPr>
          <w:rFonts w:hint="eastAsia"/>
        </w:rPr>
        <w:t>lft</w:t>
      </w:r>
      <w:r w:rsidR="00C042CE">
        <w:rPr>
          <w:rFonts w:hint="eastAsia"/>
        </w:rPr>
        <w:t>』『</w:t>
      </w:r>
      <w:r w:rsidR="00C042CE">
        <w:rPr>
          <w:rFonts w:hint="eastAsia"/>
        </w:rPr>
        <w:t>rght</w:t>
      </w:r>
      <w:r w:rsidR="00C042CE">
        <w:rPr>
          <w:rFonts w:hint="eastAsia"/>
        </w:rPr>
        <w:t>』という</w:t>
      </w:r>
      <w:r w:rsidR="00C042CE">
        <w:rPr>
          <w:rFonts w:hint="eastAsia"/>
        </w:rPr>
        <w:t>3</w:t>
      </w:r>
      <w:r w:rsidR="00C042CE">
        <w:rPr>
          <w:rFonts w:hint="eastAsia"/>
        </w:rPr>
        <w:t>つを用意する必要がある。</w:t>
      </w:r>
    </w:p>
    <w:p w:rsidR="00C042CE" w:rsidRPr="00F91324" w:rsidRDefault="00C042CE" w:rsidP="005D70B1">
      <w:pPr>
        <w:ind w:leftChars="200" w:left="420" w:firstLineChars="100" w:firstLine="210"/>
        <w:rPr>
          <w:rFonts w:hint="eastAsia"/>
        </w:rPr>
      </w:pPr>
    </w:p>
    <w:p w:rsidR="003F2588" w:rsidRDefault="003F2588" w:rsidP="003F2588">
      <w:pPr>
        <w:keepNext/>
        <w:ind w:leftChars="200" w:left="420" w:firstLineChars="100" w:firstLine="210"/>
      </w:pPr>
      <w:r>
        <w:rPr>
          <w:rFonts w:hint="eastAsia"/>
          <w:noProof/>
        </w:rPr>
        <w:drawing>
          <wp:inline distT="0" distB="0" distL="0" distR="0">
            <wp:extent cx="5165049" cy="3716977"/>
            <wp:effectExtent l="19050" t="0" r="0" b="0"/>
            <wp:docPr id="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165509" cy="3717308"/>
                    </a:xfrm>
                    <a:prstGeom prst="rect">
                      <a:avLst/>
                    </a:prstGeom>
                    <a:noFill/>
                    <a:ln w="9525">
                      <a:noFill/>
                      <a:miter lim="800000"/>
                      <a:headEnd/>
                      <a:tailEnd/>
                    </a:ln>
                  </pic:spPr>
                </pic:pic>
              </a:graphicData>
            </a:graphic>
          </wp:inline>
        </w:drawing>
      </w:r>
    </w:p>
    <w:p w:rsidR="00C042CE" w:rsidRDefault="003F2588" w:rsidP="003F2588">
      <w:pPr>
        <w:pStyle w:val="af2"/>
        <w:jc w:val="center"/>
        <w:rPr>
          <w:rFonts w:hint="eastAsia"/>
        </w:rPr>
      </w:pPr>
      <w:r>
        <w:rPr>
          <w:rFonts w:hint="eastAsia"/>
        </w:rPr>
        <w:t>図</w:t>
      </w:r>
      <w:r>
        <w:rPr>
          <w:rFonts w:hint="eastAsia"/>
        </w:rPr>
        <w:t xml:space="preserve"> </w:t>
      </w:r>
      <w:fldSimple w:instr=" STYLEREF 1 \s ">
        <w:r w:rsidR="00DF647C">
          <w:rPr>
            <w:noProof/>
          </w:rPr>
          <w:t>4</w:t>
        </w:r>
      </w:fldSimple>
      <w:r w:rsidR="00DF647C">
        <w:t>.</w:t>
      </w:r>
      <w:r w:rsidR="00DF647C">
        <w:fldChar w:fldCharType="begin"/>
      </w:r>
      <w:r w:rsidR="00DF647C">
        <w:instrText xml:space="preserve"> </w:instrText>
      </w:r>
      <w:r w:rsidR="00DF647C">
        <w:rPr>
          <w:rFonts w:hint="eastAsia"/>
        </w:rPr>
        <w:instrText xml:space="preserve">SEQ </w:instrText>
      </w:r>
      <w:r w:rsidR="00DF647C">
        <w:rPr>
          <w:rFonts w:hint="eastAsia"/>
        </w:rPr>
        <w:instrText>図</w:instrText>
      </w:r>
      <w:r w:rsidR="00DF647C">
        <w:rPr>
          <w:rFonts w:hint="eastAsia"/>
        </w:rPr>
        <w:instrText xml:space="preserve"> \* ARABIC \s 1</w:instrText>
      </w:r>
      <w:r w:rsidR="00DF647C">
        <w:instrText xml:space="preserve"> </w:instrText>
      </w:r>
      <w:r w:rsidR="00DF647C">
        <w:fldChar w:fldCharType="separate"/>
      </w:r>
      <w:r w:rsidR="00DF647C">
        <w:rPr>
          <w:noProof/>
        </w:rPr>
        <w:t>8</w:t>
      </w:r>
      <w:r w:rsidR="00DF647C">
        <w:fldChar w:fldCharType="end"/>
      </w:r>
      <w:r>
        <w:rPr>
          <w:rFonts w:hint="eastAsia"/>
        </w:rPr>
        <w:t xml:space="preserve">　</w:t>
      </w:r>
      <w:r>
        <w:rPr>
          <w:rFonts w:hint="eastAsia"/>
        </w:rPr>
        <w:t>Tree</w:t>
      </w:r>
      <w:r>
        <w:rPr>
          <w:rFonts w:hint="eastAsia"/>
        </w:rPr>
        <w:t>ビヘイビアを利用したツリー構造</w:t>
      </w:r>
    </w:p>
    <w:p w:rsidR="003F2588" w:rsidRDefault="003F2588" w:rsidP="005D70B1">
      <w:pPr>
        <w:ind w:leftChars="200" w:left="420" w:firstLineChars="100" w:firstLine="210"/>
        <w:rPr>
          <w:rFonts w:hint="eastAsia"/>
        </w:rPr>
      </w:pPr>
    </w:p>
    <w:p w:rsidR="002712C6" w:rsidRDefault="002712C6" w:rsidP="002712C6">
      <w:pPr>
        <w:ind w:leftChars="200" w:left="420" w:firstLineChars="100" w:firstLine="210"/>
        <w:rPr>
          <w:rFonts w:hint="eastAsia"/>
        </w:rPr>
      </w:pPr>
      <w:r>
        <w:rPr>
          <w:rFonts w:hint="eastAsia"/>
        </w:rPr>
        <w:t>図</w:t>
      </w:r>
      <w:r>
        <w:rPr>
          <w:rFonts w:hint="eastAsia"/>
        </w:rPr>
        <w:t>4.8</w:t>
      </w:r>
      <w:r>
        <w:rPr>
          <w:rFonts w:hint="eastAsia"/>
        </w:rPr>
        <w:t>は記事１に対してコメント１～コメント６を追加した際の</w:t>
      </w:r>
      <w:r>
        <w:rPr>
          <w:rFonts w:hint="eastAsia"/>
        </w:rPr>
        <w:t>parent_id</w:t>
      </w:r>
      <w:r>
        <w:rPr>
          <w:rFonts w:hint="eastAsia"/>
        </w:rPr>
        <w:t>、</w:t>
      </w:r>
      <w:r>
        <w:rPr>
          <w:rFonts w:hint="eastAsia"/>
        </w:rPr>
        <w:t>lft</w:t>
      </w:r>
      <w:r>
        <w:rPr>
          <w:rFonts w:hint="eastAsia"/>
        </w:rPr>
        <w:t>、</w:t>
      </w:r>
      <w:r>
        <w:rPr>
          <w:rFonts w:hint="eastAsia"/>
        </w:rPr>
        <w:t>rght</w:t>
      </w:r>
      <w:r>
        <w:rPr>
          <w:rFonts w:hint="eastAsia"/>
        </w:rPr>
        <w:t>カラムの状態を示す。記事は</w:t>
      </w:r>
      <w:r>
        <w:rPr>
          <w:rFonts w:hint="eastAsia"/>
        </w:rPr>
        <w:t>parent_id</w:t>
      </w:r>
      <w:r>
        <w:rPr>
          <w:rFonts w:hint="eastAsia"/>
        </w:rPr>
        <w:t>を</w:t>
      </w:r>
      <w:r>
        <w:rPr>
          <w:rFonts w:hint="eastAsia"/>
        </w:rPr>
        <w:t>null</w:t>
      </w:r>
      <w:r>
        <w:rPr>
          <w:rFonts w:hint="eastAsia"/>
        </w:rPr>
        <w:t>として保持することで、ノードのトップに配置する</w:t>
      </w:r>
      <w:r w:rsidR="006A6098">
        <w:rPr>
          <w:rFonts w:hint="eastAsia"/>
        </w:rPr>
        <w:t>ことができる</w:t>
      </w:r>
      <w:r>
        <w:rPr>
          <w:rFonts w:hint="eastAsia"/>
        </w:rPr>
        <w:t>。コメントは親ノードの</w:t>
      </w:r>
      <w:r>
        <w:rPr>
          <w:rFonts w:hint="eastAsia"/>
        </w:rPr>
        <w:t>id</w:t>
      </w:r>
      <w:r>
        <w:rPr>
          <w:rFonts w:hint="eastAsia"/>
        </w:rPr>
        <w:t>を</w:t>
      </w:r>
      <w:r>
        <w:rPr>
          <w:rFonts w:hint="eastAsia"/>
        </w:rPr>
        <w:t>parent_id</w:t>
      </w:r>
      <w:r>
        <w:rPr>
          <w:rFonts w:hint="eastAsia"/>
        </w:rPr>
        <w:t>に設定して登録する。登録が実行された場合、</w:t>
      </w:r>
      <w:r>
        <w:rPr>
          <w:rFonts w:hint="eastAsia"/>
        </w:rPr>
        <w:t>Tree</w:t>
      </w:r>
      <w:r>
        <w:rPr>
          <w:rFonts w:hint="eastAsia"/>
        </w:rPr>
        <w:t>ビヘイビアによって自動的に</w:t>
      </w:r>
      <w:r>
        <w:rPr>
          <w:rFonts w:hint="eastAsia"/>
        </w:rPr>
        <w:t>lft</w:t>
      </w:r>
      <w:r>
        <w:rPr>
          <w:rFonts w:hint="eastAsia"/>
        </w:rPr>
        <w:t>、</w:t>
      </w:r>
      <w:r>
        <w:rPr>
          <w:rFonts w:hint="eastAsia"/>
        </w:rPr>
        <w:t>rght</w:t>
      </w:r>
      <w:r>
        <w:rPr>
          <w:rFonts w:hint="eastAsia"/>
        </w:rPr>
        <w:t>カラムは修正される。</w:t>
      </w:r>
    </w:p>
    <w:p w:rsidR="005D70B1" w:rsidRDefault="00603C24" w:rsidP="00603C24">
      <w:pPr>
        <w:ind w:leftChars="200" w:left="420"/>
        <w:rPr>
          <w:rFonts w:hint="eastAsia"/>
        </w:rPr>
      </w:pPr>
      <w:r>
        <w:rPr>
          <w:rFonts w:hint="eastAsia"/>
        </w:rPr>
        <w:t xml:space="preserve">　図</w:t>
      </w:r>
      <w:r>
        <w:rPr>
          <w:rFonts w:hint="eastAsia"/>
        </w:rPr>
        <w:t>4.7</w:t>
      </w:r>
      <w:r>
        <w:rPr>
          <w:rFonts w:hint="eastAsia"/>
        </w:rPr>
        <w:t>のように特定の記事やコメントに関連するコメントを取得する場合は、その記事もしくはコメントの</w:t>
      </w:r>
      <w:r>
        <w:rPr>
          <w:rFonts w:hint="eastAsia"/>
        </w:rPr>
        <w:t>lft</w:t>
      </w:r>
      <w:r>
        <w:rPr>
          <w:rFonts w:hint="eastAsia"/>
        </w:rPr>
        <w:t>カラムより大きく、</w:t>
      </w:r>
      <w:r>
        <w:rPr>
          <w:rFonts w:hint="eastAsia"/>
        </w:rPr>
        <w:t>rght</w:t>
      </w:r>
      <w:r>
        <w:rPr>
          <w:rFonts w:hint="eastAsia"/>
        </w:rPr>
        <w:t>カラムより小さいレコードを条件にセットすれば良い</w:t>
      </w:r>
      <w:r w:rsidR="00BB2958">
        <w:rPr>
          <w:rFonts w:hint="eastAsia"/>
        </w:rPr>
        <w:t>ということになる</w:t>
      </w:r>
      <w:r>
        <w:rPr>
          <w:rFonts w:hint="eastAsia"/>
        </w:rPr>
        <w:t>。</w:t>
      </w:r>
    </w:p>
    <w:p w:rsidR="00603C24" w:rsidRPr="00603C24" w:rsidRDefault="00603C24" w:rsidP="00603C24">
      <w:pPr>
        <w:ind w:leftChars="200" w:left="420"/>
        <w:rPr>
          <w:rFonts w:hint="eastAsia"/>
        </w:rPr>
      </w:pPr>
      <w:r>
        <w:rPr>
          <w:rFonts w:hint="eastAsia"/>
        </w:rPr>
        <w:t xml:space="preserve">　これによって、再帰的にコメントを取得するような処理を実装する必要もなく、効率的に</w:t>
      </w:r>
      <w:r w:rsidR="00CA2A39">
        <w:rPr>
          <w:rFonts w:hint="eastAsia"/>
        </w:rPr>
        <w:t>ツリー構造の</w:t>
      </w:r>
      <w:r>
        <w:rPr>
          <w:rFonts w:hint="eastAsia"/>
        </w:rPr>
        <w:t>コメント一覧を取得することができる。</w:t>
      </w:r>
    </w:p>
    <w:p w:rsidR="00603C24" w:rsidRDefault="00603C24">
      <w:pPr>
        <w:widowControl/>
        <w:adjustRightInd/>
        <w:spacing w:line="240" w:lineRule="auto"/>
        <w:jc w:val="left"/>
        <w:textAlignment w:val="auto"/>
      </w:pPr>
      <w:r>
        <w:br w:type="page"/>
      </w:r>
    </w:p>
    <w:p w:rsidR="00B22723" w:rsidRPr="00B22723" w:rsidRDefault="00B22723" w:rsidP="00B22723">
      <w:pPr>
        <w:ind w:leftChars="100" w:left="210"/>
      </w:pPr>
      <w:r>
        <w:rPr>
          <w:rFonts w:hint="eastAsia"/>
        </w:rPr>
        <w:lastRenderedPageBreak/>
        <w:t>【有効性】</w:t>
      </w:r>
    </w:p>
    <w:p w:rsidR="00EB4FD3" w:rsidRDefault="003803C8" w:rsidP="00EB4FD3">
      <w:pPr>
        <w:widowControl/>
        <w:adjustRightInd/>
        <w:spacing w:line="240" w:lineRule="auto"/>
        <w:ind w:leftChars="200" w:left="420" w:firstLineChars="100" w:firstLine="210"/>
        <w:jc w:val="left"/>
        <w:textAlignment w:val="auto"/>
        <w:rPr>
          <w:rFonts w:hint="eastAsia"/>
        </w:rPr>
      </w:pPr>
      <w:r>
        <w:rPr>
          <w:rFonts w:hint="eastAsia"/>
        </w:rPr>
        <w:t>NC2</w:t>
      </w:r>
      <w:r>
        <w:rPr>
          <w:rFonts w:hint="eastAsia"/>
        </w:rPr>
        <w:t>では図</w:t>
      </w:r>
      <w:r>
        <w:rPr>
          <w:rFonts w:hint="eastAsia"/>
        </w:rPr>
        <w:t>4.6</w:t>
      </w:r>
      <w:r>
        <w:rPr>
          <w:rFonts w:hint="eastAsia"/>
        </w:rPr>
        <w:t>のように</w:t>
      </w:r>
      <w:r w:rsidR="00226804">
        <w:rPr>
          <w:rFonts w:hint="eastAsia"/>
        </w:rPr>
        <w:t>コメントの位置付けを把握しやすい作り</w:t>
      </w:r>
      <w:r w:rsidR="00CC4684">
        <w:rPr>
          <w:rFonts w:hint="eastAsia"/>
        </w:rPr>
        <w:t>だが</w:t>
      </w:r>
      <w:r w:rsidR="00226804">
        <w:rPr>
          <w:rFonts w:hint="eastAsia"/>
        </w:rPr>
        <w:t>、タイトルのみの表示である。本文を含めて表示する『フラット表示』に切り替えた場合は、日付の新しいコメント順で表示される。</w:t>
      </w:r>
      <w:r w:rsidR="008E6F0F">
        <w:rPr>
          <w:rFonts w:hint="eastAsia"/>
        </w:rPr>
        <w:t>コメントのソート機能は</w:t>
      </w:r>
      <w:r w:rsidR="00106F79">
        <w:rPr>
          <w:rFonts w:hint="eastAsia"/>
        </w:rPr>
        <w:t>無</w:t>
      </w:r>
      <w:r w:rsidR="00327DFE">
        <w:rPr>
          <w:rFonts w:hint="eastAsia"/>
        </w:rPr>
        <w:t>い</w:t>
      </w:r>
      <w:r w:rsidR="008E6F0F">
        <w:rPr>
          <w:rFonts w:hint="eastAsia"/>
        </w:rPr>
        <w:t>。</w:t>
      </w:r>
    </w:p>
    <w:p w:rsidR="001472F7" w:rsidRDefault="00226804" w:rsidP="008E6F0F">
      <w:pPr>
        <w:widowControl/>
        <w:adjustRightInd/>
        <w:spacing w:line="240" w:lineRule="auto"/>
        <w:ind w:leftChars="200" w:left="420" w:firstLineChars="100" w:firstLine="210"/>
        <w:jc w:val="left"/>
        <w:textAlignment w:val="auto"/>
        <w:rPr>
          <w:rFonts w:hint="eastAsia"/>
        </w:rPr>
      </w:pPr>
      <w:r>
        <w:rPr>
          <w:rFonts w:hint="eastAsia"/>
        </w:rPr>
        <w:t>NC3</w:t>
      </w:r>
      <w:r>
        <w:rPr>
          <w:rFonts w:hint="eastAsia"/>
        </w:rPr>
        <w:t>では</w:t>
      </w:r>
      <w:r w:rsidR="003803C8">
        <w:rPr>
          <w:rFonts w:hint="eastAsia"/>
        </w:rPr>
        <w:t>Tree</w:t>
      </w:r>
      <w:r w:rsidR="003803C8">
        <w:rPr>
          <w:rFonts w:hint="eastAsia"/>
        </w:rPr>
        <w:t>ビヘイビアを利用し、特定の記事やコメントに関連</w:t>
      </w:r>
      <w:r>
        <w:rPr>
          <w:rFonts w:hint="eastAsia"/>
        </w:rPr>
        <w:t>している</w:t>
      </w:r>
      <w:r w:rsidR="003803C8">
        <w:rPr>
          <w:rFonts w:hint="eastAsia"/>
        </w:rPr>
        <w:t>コメントを表示する</w:t>
      </w:r>
      <w:r w:rsidR="008E6F0F">
        <w:rPr>
          <w:rFonts w:hint="eastAsia"/>
        </w:rPr>
        <w:t>ことができる。</w:t>
      </w:r>
      <w:r w:rsidR="003803C8">
        <w:rPr>
          <w:rFonts w:hint="eastAsia"/>
        </w:rPr>
        <w:t>また</w:t>
      </w:r>
      <w:r w:rsidR="008E6F0F">
        <w:rPr>
          <w:rFonts w:hint="eastAsia"/>
        </w:rPr>
        <w:t>コメントは日付の</w:t>
      </w:r>
      <w:r w:rsidR="003803C8">
        <w:rPr>
          <w:rFonts w:hint="eastAsia"/>
        </w:rPr>
        <w:t>古い順にも表示することができる。</w:t>
      </w:r>
    </w:p>
    <w:p w:rsidR="003803C8" w:rsidRDefault="003803C8" w:rsidP="003A1169">
      <w:pPr>
        <w:widowControl/>
        <w:adjustRightInd/>
        <w:spacing w:line="240" w:lineRule="auto"/>
        <w:ind w:leftChars="200" w:left="420" w:firstLineChars="100" w:firstLine="210"/>
        <w:jc w:val="left"/>
        <w:textAlignment w:val="auto"/>
        <w:rPr>
          <w:rFonts w:hint="eastAsia"/>
        </w:rPr>
      </w:pPr>
      <w:r>
        <w:rPr>
          <w:rFonts w:hint="eastAsia"/>
        </w:rPr>
        <w:t>これにより、</w:t>
      </w:r>
      <w:r w:rsidR="001472F7">
        <w:rPr>
          <w:rFonts w:hint="eastAsia"/>
        </w:rPr>
        <w:t>関連するコメントを</w:t>
      </w:r>
      <w:r>
        <w:rPr>
          <w:rFonts w:hint="eastAsia"/>
        </w:rPr>
        <w:t>上から順</w:t>
      </w:r>
      <w:r w:rsidR="003A1169">
        <w:rPr>
          <w:rFonts w:hint="eastAsia"/>
        </w:rPr>
        <w:t>に時系列に沿って確認できるため、ユーザの理解を助けることができ、</w:t>
      </w:r>
      <w:r w:rsidR="00A954BA">
        <w:rPr>
          <w:rFonts w:hint="eastAsia"/>
        </w:rPr>
        <w:t>ユーザビリティを高める機能を実装することができたと言える</w:t>
      </w:r>
      <w:r>
        <w:rPr>
          <w:rFonts w:hint="eastAsia"/>
        </w:rPr>
        <w:t>。</w:t>
      </w:r>
    </w:p>
    <w:p w:rsidR="00F04110" w:rsidRPr="00AE6FCB" w:rsidRDefault="00435014" w:rsidP="00095C2E">
      <w:pPr>
        <w:widowControl/>
        <w:adjustRightInd/>
        <w:spacing w:line="240" w:lineRule="auto"/>
        <w:jc w:val="left"/>
        <w:textAlignment w:val="auto"/>
        <w:rPr>
          <w:u w:val="single"/>
        </w:rPr>
      </w:pPr>
      <w:r>
        <w:br w:type="page"/>
      </w:r>
    </w:p>
    <w:p w:rsidR="00930F0A" w:rsidRPr="007A3655" w:rsidRDefault="009313AC" w:rsidP="00930F0A">
      <w:pPr>
        <w:pStyle w:val="10"/>
        <w:rPr>
          <w:rFonts w:asciiTheme="majorEastAsia" w:hAnsiTheme="majorEastAsia"/>
          <w:b/>
          <w:sz w:val="28"/>
          <w:szCs w:val="28"/>
        </w:rPr>
      </w:pPr>
      <w:bookmarkStart w:id="339" w:name="_Toc414291779"/>
      <w:r w:rsidRPr="007A3655">
        <w:rPr>
          <w:rFonts w:asciiTheme="majorEastAsia" w:hAnsiTheme="majorEastAsia" w:hint="eastAsia"/>
          <w:b/>
          <w:sz w:val="28"/>
          <w:szCs w:val="28"/>
        </w:rPr>
        <w:lastRenderedPageBreak/>
        <w:t>結言</w:t>
      </w:r>
      <w:bookmarkEnd w:id="339"/>
    </w:p>
    <w:p w:rsidR="000063FB" w:rsidRPr="007A3655" w:rsidRDefault="007E572C" w:rsidP="00823401">
      <w:pPr>
        <w:pStyle w:val="20"/>
      </w:pPr>
      <w:bookmarkStart w:id="340" w:name="_Toc414291780"/>
      <w:r>
        <w:rPr>
          <w:rFonts w:hint="eastAsia"/>
        </w:rPr>
        <w:t>結論</w:t>
      </w:r>
      <w:bookmarkEnd w:id="340"/>
    </w:p>
    <w:p w:rsidR="00667B3C" w:rsidRDefault="00F96155" w:rsidP="008430EF">
      <w:r>
        <w:rPr>
          <w:rFonts w:hint="eastAsia"/>
        </w:rPr>
        <w:t xml:space="preserve">　</w:t>
      </w:r>
      <w:r w:rsidR="00656777">
        <w:rPr>
          <w:rFonts w:hint="eastAsia"/>
        </w:rPr>
        <w:t>本研究</w:t>
      </w:r>
      <w:r w:rsidR="00D531A6">
        <w:rPr>
          <w:rFonts w:hint="eastAsia"/>
        </w:rPr>
        <w:t>で</w:t>
      </w:r>
      <w:r w:rsidR="00656777">
        <w:rPr>
          <w:rFonts w:hint="eastAsia"/>
        </w:rPr>
        <w:t>は</w:t>
      </w:r>
      <w:r w:rsidR="00262F9D">
        <w:rPr>
          <w:rFonts w:hint="eastAsia"/>
        </w:rPr>
        <w:t>NetCommons</w:t>
      </w:r>
      <w:r w:rsidR="00656777">
        <w:rPr>
          <w:rFonts w:hint="eastAsia"/>
        </w:rPr>
        <w:t>という</w:t>
      </w:r>
      <w:r w:rsidR="00656777">
        <w:rPr>
          <w:rFonts w:hint="eastAsia"/>
        </w:rPr>
        <w:t>CMS</w:t>
      </w:r>
      <w:r w:rsidR="00656777">
        <w:rPr>
          <w:rFonts w:hint="eastAsia"/>
        </w:rPr>
        <w:t>開発プロジェクトに参画し、プラグイン開発を通して、様々なサービス、ソフトウェアを利用した開発を経験することができた。</w:t>
      </w:r>
    </w:p>
    <w:p w:rsidR="00BF14DE" w:rsidRPr="00BE2F89" w:rsidRDefault="00BF14DE" w:rsidP="008430EF">
      <w:r>
        <w:rPr>
          <w:rFonts w:hint="eastAsia"/>
        </w:rPr>
        <w:t xml:space="preserve">　</w:t>
      </w:r>
      <w:r w:rsidR="00BE2F89" w:rsidRPr="00BE2F89">
        <w:rPr>
          <w:rFonts w:hint="eastAsia"/>
        </w:rPr>
        <w:t>プラグイン開発</w:t>
      </w:r>
      <w:r w:rsidR="00BE2F89">
        <w:rPr>
          <w:rFonts w:hint="eastAsia"/>
        </w:rPr>
        <w:t>では、</w:t>
      </w:r>
      <w:r w:rsidR="00E80BED">
        <w:rPr>
          <w:rFonts w:hint="eastAsia"/>
        </w:rPr>
        <w:t>ユーザビリティを上げるための施策として、</w:t>
      </w:r>
      <w:r w:rsidR="00E80BED">
        <w:rPr>
          <w:rFonts w:hint="eastAsia"/>
        </w:rPr>
        <w:t>EFO</w:t>
      </w:r>
      <w:r w:rsidR="00AB3EA9">
        <w:rPr>
          <w:rFonts w:hint="eastAsia"/>
        </w:rPr>
        <w:t>の観点から</w:t>
      </w:r>
      <w:r w:rsidR="00E80BED">
        <w:rPr>
          <w:rFonts w:hint="eastAsia"/>
        </w:rPr>
        <w:t>設計</w:t>
      </w:r>
      <w:r w:rsidR="00E2605B">
        <w:rPr>
          <w:rFonts w:hint="eastAsia"/>
        </w:rPr>
        <w:t>した</w:t>
      </w:r>
      <w:r w:rsidR="00E80BED">
        <w:rPr>
          <w:rFonts w:hint="eastAsia"/>
        </w:rPr>
        <w:t>。これにより、ユーザがスムーズにストレスを感じることなく操作できるようなユーザフォームを実装することができた。また表示機能の多い掲示板プラグインでは、ユーザ目線で使い勝手の良さを意識して、</w:t>
      </w:r>
      <w:r w:rsidR="00F10226">
        <w:rPr>
          <w:rFonts w:hint="eastAsia"/>
        </w:rPr>
        <w:t>コメント一覧表示機能等を</w:t>
      </w:r>
      <w:r w:rsidR="00E80BED">
        <w:rPr>
          <w:rFonts w:hint="eastAsia"/>
        </w:rPr>
        <w:t>実装することができた。</w:t>
      </w:r>
    </w:p>
    <w:p w:rsidR="00656777" w:rsidRPr="007D101C" w:rsidRDefault="00BF14DE" w:rsidP="008430EF">
      <w:r>
        <w:rPr>
          <w:rFonts w:hint="eastAsia"/>
        </w:rPr>
        <w:t xml:space="preserve">　実際に開発した</w:t>
      </w:r>
      <w:r>
        <w:rPr>
          <w:rFonts w:hint="eastAsia"/>
        </w:rPr>
        <w:t>iframe</w:t>
      </w:r>
      <w:r>
        <w:rPr>
          <w:rFonts w:hint="eastAsia"/>
        </w:rPr>
        <w:t>プラグイン、掲示板プラグインは</w:t>
      </w:r>
      <w:r>
        <w:rPr>
          <w:rFonts w:hint="eastAsia"/>
        </w:rPr>
        <w:t>2015</w:t>
      </w:r>
      <w:r>
        <w:rPr>
          <w:rFonts w:hint="eastAsia"/>
        </w:rPr>
        <w:t>年</w:t>
      </w:r>
      <w:r>
        <w:rPr>
          <w:rFonts w:hint="eastAsia"/>
        </w:rPr>
        <w:t>3</w:t>
      </w:r>
      <w:r w:rsidR="00E80BED">
        <w:rPr>
          <w:rFonts w:hint="eastAsia"/>
        </w:rPr>
        <w:t>月時点の仕様での動作を保証する</w:t>
      </w:r>
      <w:r>
        <w:rPr>
          <w:rFonts w:hint="eastAsia"/>
        </w:rPr>
        <w:t>。</w:t>
      </w:r>
    </w:p>
    <w:p w:rsidR="005A58FE" w:rsidRPr="009D47BE" w:rsidRDefault="005A58FE" w:rsidP="008430EF"/>
    <w:p w:rsidR="007E572C" w:rsidRDefault="00823401" w:rsidP="00823401">
      <w:pPr>
        <w:pStyle w:val="20"/>
      </w:pPr>
      <w:bookmarkStart w:id="341" w:name="_Toc414291781"/>
      <w:r>
        <w:rPr>
          <w:rFonts w:hint="eastAsia"/>
        </w:rPr>
        <w:t>今後の課題</w:t>
      </w:r>
      <w:bookmarkEnd w:id="341"/>
    </w:p>
    <w:p w:rsidR="001F27B8" w:rsidRDefault="001F27B8" w:rsidP="008430EF">
      <w:r>
        <w:rPr>
          <w:rFonts w:hint="eastAsia"/>
        </w:rPr>
        <w:t xml:space="preserve">　本研究</w:t>
      </w:r>
      <w:r w:rsidR="00D8233D">
        <w:rPr>
          <w:rFonts w:hint="eastAsia"/>
        </w:rPr>
        <w:t>に関して次のような</w:t>
      </w:r>
      <w:r>
        <w:rPr>
          <w:rFonts w:hint="eastAsia"/>
        </w:rPr>
        <w:t>課題があげられる。</w:t>
      </w:r>
    </w:p>
    <w:p w:rsidR="00F8352F" w:rsidRPr="00D8233D" w:rsidRDefault="00F8352F" w:rsidP="008430EF">
      <w:pPr>
        <w:rPr>
          <w:rFonts w:asciiTheme="majorEastAsia" w:eastAsiaTheme="majorEastAsia" w:hAnsiTheme="majorEastAsia"/>
        </w:rPr>
      </w:pPr>
    </w:p>
    <w:p w:rsidR="00D8233D" w:rsidRDefault="00CE50CE" w:rsidP="00FA0D20">
      <w:pPr>
        <w:pStyle w:val="ab"/>
        <w:numPr>
          <w:ilvl w:val="0"/>
          <w:numId w:val="23"/>
        </w:numPr>
        <w:ind w:leftChars="0"/>
      </w:pPr>
      <w:r>
        <w:rPr>
          <w:rFonts w:hint="eastAsia"/>
        </w:rPr>
        <w:t>プログラムの改修</w:t>
      </w:r>
    </w:p>
    <w:p w:rsidR="00CE50CE" w:rsidRPr="00C93C23" w:rsidRDefault="00C93C23" w:rsidP="00C40358">
      <w:pPr>
        <w:ind w:leftChars="100" w:left="210"/>
      </w:pPr>
      <w:r>
        <w:rPr>
          <w:rFonts w:hint="eastAsia"/>
        </w:rPr>
        <w:t xml:space="preserve">　</w:t>
      </w:r>
      <w:r>
        <w:rPr>
          <w:rFonts w:hint="eastAsia"/>
        </w:rPr>
        <w:t>NC3</w:t>
      </w:r>
      <w:r>
        <w:rPr>
          <w:rFonts w:hint="eastAsia"/>
        </w:rPr>
        <w:t>プロジェクトとして</w:t>
      </w:r>
      <w:r>
        <w:rPr>
          <w:rFonts w:hint="eastAsia"/>
        </w:rPr>
        <w:t>4</w:t>
      </w:r>
      <w:r>
        <w:rPr>
          <w:rFonts w:hint="eastAsia"/>
        </w:rPr>
        <w:t>月～</w:t>
      </w:r>
      <w:r>
        <w:rPr>
          <w:rFonts w:hint="eastAsia"/>
        </w:rPr>
        <w:t>5</w:t>
      </w:r>
      <w:r>
        <w:rPr>
          <w:rFonts w:hint="eastAsia"/>
        </w:rPr>
        <w:t>月に多言語化対応のＤＢ設計が行われる。</w:t>
      </w:r>
      <w:r w:rsidR="00CE50CE">
        <w:rPr>
          <w:rFonts w:hint="eastAsia"/>
        </w:rPr>
        <w:t>また、動作的には問題がないが、最適なプログラムの構成で</w:t>
      </w:r>
      <w:r w:rsidR="00C01B2A">
        <w:rPr>
          <w:rFonts w:hint="eastAsia"/>
        </w:rPr>
        <w:t>は</w:t>
      </w:r>
      <w:r w:rsidR="00CE50CE">
        <w:rPr>
          <w:rFonts w:hint="eastAsia"/>
        </w:rPr>
        <w:t>なかったり、共通化する必要があったりする箇所が存在し、リファクタリングが必要である。</w:t>
      </w:r>
    </w:p>
    <w:p w:rsidR="00C40358" w:rsidRDefault="00D8233D" w:rsidP="00300630">
      <w:pPr>
        <w:ind w:leftChars="100" w:left="210"/>
      </w:pPr>
      <w:r>
        <w:rPr>
          <w:rFonts w:hint="eastAsia"/>
        </w:rPr>
        <w:t xml:space="preserve">　</w:t>
      </w:r>
      <w:r w:rsidR="00C93C23">
        <w:rPr>
          <w:rFonts w:hint="eastAsia"/>
        </w:rPr>
        <w:t>上記を例として、担当した</w:t>
      </w:r>
      <w:r>
        <w:rPr>
          <w:rFonts w:hint="eastAsia"/>
        </w:rPr>
        <w:t>iframe</w:t>
      </w:r>
      <w:r w:rsidR="00C93C23">
        <w:rPr>
          <w:rFonts w:hint="eastAsia"/>
        </w:rPr>
        <w:t>プラグイン、掲示板プラグインは</w:t>
      </w:r>
      <w:r w:rsidR="00687C3B">
        <w:rPr>
          <w:rFonts w:hint="eastAsia"/>
        </w:rPr>
        <w:t>プログラムを最適化、</w:t>
      </w:r>
      <w:r w:rsidR="00D6050F">
        <w:rPr>
          <w:rFonts w:hint="eastAsia"/>
        </w:rPr>
        <w:t>改修をする</w:t>
      </w:r>
      <w:r>
        <w:rPr>
          <w:rFonts w:hint="eastAsia"/>
        </w:rPr>
        <w:t>必要がある。</w:t>
      </w:r>
    </w:p>
    <w:p w:rsidR="00D8233D" w:rsidRDefault="00D8233D" w:rsidP="00C40358">
      <w:pPr>
        <w:ind w:leftChars="100" w:left="210" w:firstLineChars="100" w:firstLine="210"/>
        <w:rPr>
          <w:rFonts w:hint="eastAsia"/>
        </w:rPr>
      </w:pPr>
      <w:r>
        <w:rPr>
          <w:rFonts w:hint="eastAsia"/>
        </w:rPr>
        <w:t>よって</w:t>
      </w:r>
      <w:r>
        <w:rPr>
          <w:rFonts w:hint="eastAsia"/>
        </w:rPr>
        <w:t>GitHub</w:t>
      </w:r>
      <w:r>
        <w:rPr>
          <w:rFonts w:hint="eastAsia"/>
        </w:rPr>
        <w:t>上に管理している同プラグインに関連するアプリケーションの操作権限</w:t>
      </w:r>
      <w:r w:rsidR="00300630">
        <w:rPr>
          <w:rFonts w:hint="eastAsia"/>
        </w:rPr>
        <w:t>等を移譲した。また実装が不完全な個所については、</w:t>
      </w:r>
      <w:r w:rsidR="00884140">
        <w:rPr>
          <w:rFonts w:hint="eastAsia"/>
        </w:rPr>
        <w:t>資料</w:t>
      </w:r>
      <w:r w:rsidR="00786DCF">
        <w:rPr>
          <w:rFonts w:hint="eastAsia"/>
        </w:rPr>
        <w:t>に纏め</w:t>
      </w:r>
      <w:r w:rsidR="001E2A0A">
        <w:rPr>
          <w:rFonts w:hint="eastAsia"/>
        </w:rPr>
        <w:t>た上</w:t>
      </w:r>
      <w:r w:rsidR="00786DCF">
        <w:rPr>
          <w:rFonts w:hint="eastAsia"/>
        </w:rPr>
        <w:t>、</w:t>
      </w:r>
      <w:r w:rsidR="009406FC">
        <w:rPr>
          <w:rFonts w:hint="eastAsia"/>
        </w:rPr>
        <w:t>担当の</w:t>
      </w:r>
      <w:r>
        <w:rPr>
          <w:rFonts w:hint="eastAsia"/>
        </w:rPr>
        <w:t>引継ぎ</w:t>
      </w:r>
      <w:r w:rsidR="00300630">
        <w:rPr>
          <w:rFonts w:hint="eastAsia"/>
        </w:rPr>
        <w:t>を</w:t>
      </w:r>
      <w:r>
        <w:rPr>
          <w:rFonts w:hint="eastAsia"/>
        </w:rPr>
        <w:t>行った。</w:t>
      </w:r>
    </w:p>
    <w:p w:rsidR="00EB4790" w:rsidRDefault="00EB4790" w:rsidP="00C40358">
      <w:pPr>
        <w:ind w:leftChars="100" w:left="210" w:firstLineChars="100" w:firstLine="210"/>
      </w:pPr>
    </w:p>
    <w:p w:rsidR="00EB4790" w:rsidRDefault="00EB4790" w:rsidP="00FA0D20">
      <w:pPr>
        <w:pStyle w:val="ab"/>
        <w:numPr>
          <w:ilvl w:val="0"/>
          <w:numId w:val="23"/>
        </w:numPr>
        <w:ind w:leftChars="0"/>
        <w:rPr>
          <w:rFonts w:hint="eastAsia"/>
        </w:rPr>
      </w:pPr>
      <w:r>
        <w:rPr>
          <w:rFonts w:hint="eastAsia"/>
        </w:rPr>
        <w:t>ユーザビリティの評価</w:t>
      </w:r>
    </w:p>
    <w:p w:rsidR="00EB4790" w:rsidRDefault="00EB4790" w:rsidP="00897527">
      <w:pPr>
        <w:ind w:leftChars="100" w:left="210" w:firstLineChars="100" w:firstLine="210"/>
        <w:rPr>
          <w:rFonts w:hint="eastAsia"/>
        </w:rPr>
      </w:pPr>
      <w:r>
        <w:rPr>
          <w:rFonts w:hint="eastAsia"/>
        </w:rPr>
        <w:t>現在は開発過程ということで、定量的な評価ができなかった。そのためユーザビリティが本当に高いのか実証できていない。リリースされた後に、アンケート調査や</w:t>
      </w:r>
      <w:r w:rsidR="005B2870">
        <w:rPr>
          <w:rFonts w:hint="eastAsia"/>
        </w:rPr>
        <w:t>アクセスログ解析を行い、評価するプロセスが必要</w:t>
      </w:r>
      <w:r w:rsidR="00D10551">
        <w:rPr>
          <w:rFonts w:hint="eastAsia"/>
        </w:rPr>
        <w:t>である</w:t>
      </w:r>
      <w:r w:rsidR="005B2870">
        <w:rPr>
          <w:rFonts w:hint="eastAsia"/>
        </w:rPr>
        <w:t>。</w:t>
      </w:r>
    </w:p>
    <w:p w:rsidR="0072577B" w:rsidRPr="005A7746" w:rsidRDefault="00772A8A" w:rsidP="00EB4790">
      <w:r w:rsidRPr="005A7746">
        <w:br w:type="page"/>
      </w:r>
    </w:p>
    <w:p w:rsidR="0072577B" w:rsidRDefault="0072577B" w:rsidP="00930F0A">
      <w:pPr>
        <w:pStyle w:val="10"/>
        <w:rPr>
          <w:rFonts w:asciiTheme="majorEastAsia" w:hAnsiTheme="majorEastAsia"/>
          <w:b/>
          <w:sz w:val="28"/>
          <w:szCs w:val="28"/>
        </w:rPr>
      </w:pPr>
      <w:bookmarkStart w:id="342" w:name="_Toc414291782"/>
      <w:r>
        <w:rPr>
          <w:rFonts w:asciiTheme="majorEastAsia" w:hAnsiTheme="majorEastAsia" w:hint="eastAsia"/>
          <w:b/>
          <w:sz w:val="28"/>
          <w:szCs w:val="28"/>
        </w:rPr>
        <w:lastRenderedPageBreak/>
        <w:t>謝辞</w:t>
      </w:r>
      <w:bookmarkEnd w:id="342"/>
    </w:p>
    <w:p w:rsidR="006A253E" w:rsidRDefault="00FB4349" w:rsidP="002736DF">
      <w:pPr>
        <w:ind w:firstLineChars="100" w:firstLine="210"/>
      </w:pPr>
      <w:r>
        <w:rPr>
          <w:rFonts w:hint="eastAsia"/>
        </w:rPr>
        <w:t>最後に、</w:t>
      </w:r>
      <w:r w:rsidR="00F87822">
        <w:rPr>
          <w:rFonts w:hint="eastAsia"/>
        </w:rPr>
        <w:t>N</w:t>
      </w:r>
      <w:r>
        <w:rPr>
          <w:rFonts w:hint="eastAsia"/>
        </w:rPr>
        <w:t>C3</w:t>
      </w:r>
      <w:r>
        <w:rPr>
          <w:rFonts w:hint="eastAsia"/>
        </w:rPr>
        <w:t>プロジェクトに参画するにあたり、</w:t>
      </w:r>
      <w:r w:rsidR="00F87822">
        <w:rPr>
          <w:rFonts w:hint="eastAsia"/>
        </w:rPr>
        <w:t>NC3</w:t>
      </w:r>
      <w:r w:rsidR="00F87822">
        <w:rPr>
          <w:rFonts w:hint="eastAsia"/>
        </w:rPr>
        <w:t>の仕様については新井</w:t>
      </w:r>
      <w:r w:rsidR="006A253E">
        <w:rPr>
          <w:rFonts w:hint="eastAsia"/>
        </w:rPr>
        <w:t>紀子</w:t>
      </w:r>
      <w:r w:rsidR="00F87822">
        <w:rPr>
          <w:rFonts w:hint="eastAsia"/>
        </w:rPr>
        <w:t>教授はじめ、</w:t>
      </w:r>
      <w:r w:rsidR="00F87822">
        <w:rPr>
          <w:rFonts w:hint="eastAsia"/>
        </w:rPr>
        <w:t>NC3</w:t>
      </w:r>
      <w:r w:rsidR="00F87822">
        <w:rPr>
          <w:rFonts w:hint="eastAsia"/>
        </w:rPr>
        <w:t>プロジェクトの開発者に</w:t>
      </w:r>
      <w:r w:rsidR="006A253E">
        <w:rPr>
          <w:rFonts w:hint="eastAsia"/>
        </w:rPr>
        <w:t>様々な</w:t>
      </w:r>
      <w:r w:rsidR="00F87822">
        <w:rPr>
          <w:rFonts w:hint="eastAsia"/>
        </w:rPr>
        <w:t>ご指導頂いた。</w:t>
      </w:r>
      <w:r w:rsidR="002736DF">
        <w:rPr>
          <w:rFonts w:hint="eastAsia"/>
        </w:rPr>
        <w:t>中でも</w:t>
      </w:r>
      <w:r>
        <w:rPr>
          <w:rFonts w:hint="eastAsia"/>
        </w:rPr>
        <w:t>プログラミングの作法等</w:t>
      </w:r>
      <w:r w:rsidR="002736DF">
        <w:rPr>
          <w:rFonts w:hint="eastAsia"/>
        </w:rPr>
        <w:t>は</w:t>
      </w:r>
      <w:r w:rsidR="002736DF">
        <w:rPr>
          <w:rFonts w:hint="eastAsia"/>
        </w:rPr>
        <w:t>NetCommons3</w:t>
      </w:r>
      <w:r w:rsidR="002736DF">
        <w:rPr>
          <w:rFonts w:hint="eastAsia"/>
        </w:rPr>
        <w:t>プロジェクトリーダー</w:t>
      </w:r>
      <w:r w:rsidR="002736DF">
        <w:rPr>
          <w:rFonts w:hint="eastAsia"/>
        </w:rPr>
        <w:t xml:space="preserve"> </w:t>
      </w:r>
      <w:r>
        <w:rPr>
          <w:rFonts w:hint="eastAsia"/>
        </w:rPr>
        <w:t>中島氏</w:t>
      </w:r>
      <w:r w:rsidR="00011FF5">
        <w:rPr>
          <w:rFonts w:hint="eastAsia"/>
        </w:rPr>
        <w:t>より</w:t>
      </w:r>
      <w:r w:rsidR="00F87822">
        <w:rPr>
          <w:rFonts w:hint="eastAsia"/>
        </w:rPr>
        <w:t>熱心に</w:t>
      </w:r>
      <w:r>
        <w:rPr>
          <w:rFonts w:hint="eastAsia"/>
        </w:rPr>
        <w:t>ご指導</w:t>
      </w:r>
      <w:r w:rsidR="00011FF5">
        <w:rPr>
          <w:rFonts w:hint="eastAsia"/>
        </w:rPr>
        <w:t>頂いた。</w:t>
      </w:r>
    </w:p>
    <w:p w:rsidR="002736DF" w:rsidRDefault="002736DF" w:rsidP="006A253E">
      <w:pPr>
        <w:ind w:firstLineChars="100" w:firstLine="210"/>
      </w:pPr>
      <w:r>
        <w:rPr>
          <w:rFonts w:hint="eastAsia"/>
        </w:rPr>
        <w:t>また、研究科への進学を後押しして下</w:t>
      </w:r>
      <w:r w:rsidR="00303C07">
        <w:rPr>
          <w:rFonts w:hint="eastAsia"/>
        </w:rPr>
        <w:t>さった</w:t>
      </w:r>
      <w:r>
        <w:rPr>
          <w:rFonts w:hint="eastAsia"/>
        </w:rPr>
        <w:t>（日工専）の教授の方々、特に情報工学科の中島教授、清水教授、高橋教授には格別のご指導頂いた。</w:t>
      </w:r>
    </w:p>
    <w:p w:rsidR="002736DF" w:rsidRPr="002736DF" w:rsidRDefault="002736DF" w:rsidP="006A253E">
      <w:pPr>
        <w:ind w:firstLineChars="100" w:firstLine="210"/>
      </w:pPr>
      <w:r>
        <w:rPr>
          <w:rFonts w:hint="eastAsia"/>
        </w:rPr>
        <w:t>（日工専）への進学の際には、所属部署である（消防セ）の皆さまに大きく支えて頂いた。</w:t>
      </w:r>
    </w:p>
    <w:p w:rsidR="0072577B" w:rsidRPr="0072577B" w:rsidRDefault="00011FF5" w:rsidP="006A253E">
      <w:pPr>
        <w:ind w:firstLineChars="100" w:firstLine="210"/>
      </w:pPr>
      <w:r>
        <w:rPr>
          <w:rFonts w:hint="eastAsia"/>
        </w:rPr>
        <w:t>ここに、心から感謝の意を表する。</w:t>
      </w:r>
    </w:p>
    <w:p w:rsidR="0072577B" w:rsidRDefault="0072577B">
      <w:pPr>
        <w:widowControl/>
        <w:adjustRightInd/>
        <w:spacing w:line="240" w:lineRule="auto"/>
        <w:jc w:val="left"/>
        <w:textAlignment w:val="auto"/>
      </w:pPr>
      <w:r>
        <w:br w:type="page"/>
      </w:r>
    </w:p>
    <w:p w:rsidR="00930F0A" w:rsidRPr="007A3655" w:rsidRDefault="00930F0A" w:rsidP="00930F0A">
      <w:pPr>
        <w:pStyle w:val="10"/>
        <w:rPr>
          <w:rFonts w:asciiTheme="majorEastAsia" w:hAnsiTheme="majorEastAsia"/>
          <w:b/>
          <w:sz w:val="28"/>
          <w:szCs w:val="28"/>
        </w:rPr>
      </w:pPr>
      <w:bookmarkStart w:id="343" w:name="_Toc414291783"/>
      <w:r w:rsidRPr="007A3655">
        <w:rPr>
          <w:rFonts w:asciiTheme="majorEastAsia" w:hAnsiTheme="majorEastAsia" w:hint="eastAsia"/>
          <w:b/>
          <w:sz w:val="28"/>
          <w:szCs w:val="28"/>
        </w:rPr>
        <w:lastRenderedPageBreak/>
        <w:t>参考文献</w:t>
      </w:r>
      <w:bookmarkEnd w:id="343"/>
    </w:p>
    <w:p w:rsidR="001E461D" w:rsidRDefault="001E461D" w:rsidP="00792164">
      <w:pPr>
        <w:pStyle w:val="ab"/>
        <w:numPr>
          <w:ilvl w:val="0"/>
          <w:numId w:val="7"/>
        </w:numPr>
        <w:ind w:leftChars="0"/>
      </w:pPr>
      <w:r>
        <w:rPr>
          <w:rFonts w:hint="eastAsia"/>
        </w:rPr>
        <w:t>参考書</w:t>
      </w:r>
    </w:p>
    <w:p w:rsidR="009D2C77" w:rsidRDefault="00951017" w:rsidP="00261C68">
      <w:pPr>
        <w:ind w:leftChars="100" w:left="210"/>
      </w:pPr>
      <w:r>
        <w:rPr>
          <w:rFonts w:hint="eastAsia"/>
        </w:rPr>
        <w:t>[1]</w:t>
      </w:r>
      <w:r w:rsidR="001E461D">
        <w:rPr>
          <w:rFonts w:hint="eastAsia"/>
        </w:rPr>
        <w:t>オライリージャパン</w:t>
      </w:r>
      <w:r w:rsidR="009D2C77">
        <w:rPr>
          <w:rFonts w:hint="eastAsia"/>
        </w:rPr>
        <w:t>．</w:t>
      </w:r>
      <w:r w:rsidR="001E461D">
        <w:rPr>
          <w:rFonts w:hint="eastAsia"/>
        </w:rPr>
        <w:t>RESTful Web</w:t>
      </w:r>
      <w:r w:rsidR="001E461D">
        <w:rPr>
          <w:rFonts w:hint="eastAsia"/>
        </w:rPr>
        <w:t>サービス</w:t>
      </w:r>
      <w:r w:rsidR="009D2C77">
        <w:rPr>
          <w:rFonts w:hint="eastAsia"/>
        </w:rPr>
        <w:t>．</w:t>
      </w:r>
    </w:p>
    <w:p w:rsidR="001E461D" w:rsidRDefault="001E461D" w:rsidP="00261C68">
      <w:pPr>
        <w:ind w:leftChars="100" w:left="210" w:firstLineChars="100" w:firstLine="210"/>
      </w:pPr>
      <w:r>
        <w:rPr>
          <w:rFonts w:hint="eastAsia"/>
        </w:rPr>
        <w:t xml:space="preserve">Leonard Richardson, Sam Ruby </w:t>
      </w:r>
      <w:r>
        <w:rPr>
          <w:rFonts w:hint="eastAsia"/>
        </w:rPr>
        <w:t>著</w:t>
      </w:r>
      <w:r w:rsidR="009D2C77">
        <w:rPr>
          <w:rFonts w:hint="eastAsia"/>
        </w:rPr>
        <w:t>．</w:t>
      </w:r>
      <w:r>
        <w:rPr>
          <w:rFonts w:hint="eastAsia"/>
        </w:rPr>
        <w:t>山本陽平　監訳</w:t>
      </w:r>
    </w:p>
    <w:p w:rsidR="00951017" w:rsidRPr="009D2C77" w:rsidRDefault="00951017" w:rsidP="00261C68">
      <w:pPr>
        <w:ind w:leftChars="100" w:left="210"/>
      </w:pPr>
    </w:p>
    <w:p w:rsidR="00213713" w:rsidRDefault="00213713" w:rsidP="00261C68">
      <w:pPr>
        <w:ind w:leftChars="100" w:left="210"/>
      </w:pPr>
      <w:r>
        <w:rPr>
          <w:rFonts w:hint="eastAsia"/>
        </w:rPr>
        <w:t>[2]</w:t>
      </w:r>
      <w:r>
        <w:rPr>
          <w:rFonts w:hint="eastAsia"/>
        </w:rPr>
        <w:t>オライリージャパン</w:t>
      </w:r>
      <w:r w:rsidR="009D2C77">
        <w:rPr>
          <w:rFonts w:hint="eastAsia"/>
        </w:rPr>
        <w:t>．</w:t>
      </w:r>
      <w:r>
        <w:rPr>
          <w:rFonts w:hint="eastAsia"/>
        </w:rPr>
        <w:t>実践</w:t>
      </w:r>
      <w:r>
        <w:rPr>
          <w:rFonts w:hint="eastAsia"/>
        </w:rPr>
        <w:t>Vagrant</w:t>
      </w:r>
      <w:r w:rsidR="009D2C77">
        <w:rPr>
          <w:rFonts w:hint="eastAsia"/>
        </w:rPr>
        <w:t>．</w:t>
      </w:r>
    </w:p>
    <w:p w:rsidR="00213713" w:rsidRDefault="00213713" w:rsidP="00261C68">
      <w:pPr>
        <w:ind w:leftChars="100" w:left="210"/>
      </w:pPr>
      <w:r>
        <w:rPr>
          <w:rFonts w:hint="eastAsia"/>
        </w:rPr>
        <w:t>Mitchell Hashimoto</w:t>
      </w:r>
      <w:r>
        <w:rPr>
          <w:rFonts w:hint="eastAsia"/>
        </w:rPr>
        <w:t xml:space="preserve">　著</w:t>
      </w:r>
      <w:r w:rsidR="009D2C77">
        <w:rPr>
          <w:rFonts w:hint="eastAsia"/>
        </w:rPr>
        <w:t>．</w:t>
      </w:r>
      <w:r>
        <w:rPr>
          <w:rFonts w:hint="eastAsia"/>
        </w:rPr>
        <w:t>Sky</w:t>
      </w:r>
      <w:r>
        <w:rPr>
          <w:rFonts w:hint="eastAsia"/>
        </w:rPr>
        <w:t>株式会社　玉川竜司　翻訳</w:t>
      </w:r>
    </w:p>
    <w:p w:rsidR="00213713" w:rsidRPr="00213713" w:rsidRDefault="00213713" w:rsidP="00261C68">
      <w:pPr>
        <w:ind w:leftChars="100" w:left="210"/>
      </w:pPr>
    </w:p>
    <w:p w:rsidR="001E461D" w:rsidRDefault="00951017" w:rsidP="00261C68">
      <w:pPr>
        <w:ind w:leftChars="100" w:left="210"/>
      </w:pPr>
      <w:r>
        <w:rPr>
          <w:rFonts w:hint="eastAsia"/>
        </w:rPr>
        <w:t>[</w:t>
      </w:r>
      <w:r w:rsidR="00213713">
        <w:rPr>
          <w:rFonts w:hint="eastAsia"/>
        </w:rPr>
        <w:t>3</w:t>
      </w:r>
      <w:r>
        <w:rPr>
          <w:rFonts w:hint="eastAsia"/>
        </w:rPr>
        <w:t>]</w:t>
      </w:r>
      <w:r w:rsidR="00A720B2">
        <w:rPr>
          <w:rFonts w:hint="eastAsia"/>
        </w:rPr>
        <w:t>技術評論社</w:t>
      </w:r>
      <w:r w:rsidR="009D2C77">
        <w:rPr>
          <w:rFonts w:hint="eastAsia"/>
        </w:rPr>
        <w:t>．</w:t>
      </w:r>
      <w:r w:rsidR="00A720B2">
        <w:rPr>
          <w:rFonts w:hint="eastAsia"/>
        </w:rPr>
        <w:t>良いコードを書く技術</w:t>
      </w:r>
      <w:r w:rsidR="009D2C77">
        <w:rPr>
          <w:rFonts w:hint="eastAsia"/>
        </w:rPr>
        <w:t>．</w:t>
      </w:r>
      <w:r w:rsidR="00A720B2" w:rsidRPr="00A720B2">
        <w:rPr>
          <w:rFonts w:hint="eastAsia"/>
        </w:rPr>
        <w:t>縣俊貴</w:t>
      </w:r>
      <w:r w:rsidR="00A720B2">
        <w:rPr>
          <w:rFonts w:hint="eastAsia"/>
        </w:rPr>
        <w:t xml:space="preserve">　著</w:t>
      </w:r>
    </w:p>
    <w:p w:rsidR="00A720B2" w:rsidRPr="009D2C77" w:rsidRDefault="00A720B2" w:rsidP="00261C68">
      <w:pPr>
        <w:ind w:leftChars="100" w:left="210"/>
      </w:pPr>
    </w:p>
    <w:p w:rsidR="009D2C77" w:rsidRDefault="00A720B2" w:rsidP="00261C68">
      <w:pPr>
        <w:ind w:leftChars="100" w:left="210"/>
      </w:pPr>
      <w:r>
        <w:rPr>
          <w:rFonts w:hint="eastAsia"/>
        </w:rPr>
        <w:t>[</w:t>
      </w:r>
      <w:r w:rsidR="00213713">
        <w:rPr>
          <w:rFonts w:hint="eastAsia"/>
        </w:rPr>
        <w:t>4</w:t>
      </w:r>
      <w:r>
        <w:rPr>
          <w:rFonts w:hint="eastAsia"/>
        </w:rPr>
        <w:t>]</w:t>
      </w:r>
      <w:r>
        <w:rPr>
          <w:rFonts w:hint="eastAsia"/>
        </w:rPr>
        <w:t>技術評論社</w:t>
      </w:r>
      <w:r w:rsidR="009D2C77">
        <w:rPr>
          <w:rFonts w:hint="eastAsia"/>
        </w:rPr>
        <w:t>．</w:t>
      </w:r>
      <w:r>
        <w:rPr>
          <w:rFonts w:hint="eastAsia"/>
        </w:rPr>
        <w:t>CakePHP2</w:t>
      </w:r>
      <w:r>
        <w:rPr>
          <w:rFonts w:hint="eastAsia"/>
        </w:rPr>
        <w:t>実践入門</w:t>
      </w:r>
      <w:r w:rsidR="009D2C77">
        <w:rPr>
          <w:rFonts w:hint="eastAsia"/>
        </w:rPr>
        <w:t>．</w:t>
      </w:r>
    </w:p>
    <w:p w:rsidR="00A720B2" w:rsidRDefault="00A720B2" w:rsidP="00261C68">
      <w:pPr>
        <w:ind w:leftChars="100" w:left="210" w:firstLineChars="100" w:firstLine="210"/>
      </w:pPr>
      <w:r w:rsidRPr="00A720B2">
        <w:rPr>
          <w:rFonts w:hint="eastAsia"/>
        </w:rPr>
        <w:t>安藤祐介</w:t>
      </w:r>
      <w:r w:rsidR="004727AC">
        <w:rPr>
          <w:rFonts w:hint="eastAsia"/>
        </w:rPr>
        <w:t>、</w:t>
      </w:r>
      <w:r w:rsidRPr="00A720B2">
        <w:rPr>
          <w:rFonts w:hint="eastAsia"/>
        </w:rPr>
        <w:t>岸田健一郎</w:t>
      </w:r>
      <w:r w:rsidR="004727AC">
        <w:rPr>
          <w:rFonts w:hint="eastAsia"/>
        </w:rPr>
        <w:t>、</w:t>
      </w:r>
      <w:r w:rsidRPr="00A720B2">
        <w:rPr>
          <w:rFonts w:hint="eastAsia"/>
        </w:rPr>
        <w:t>新原雅司</w:t>
      </w:r>
      <w:r w:rsidR="004727AC">
        <w:rPr>
          <w:rFonts w:hint="eastAsia"/>
        </w:rPr>
        <w:t>、</w:t>
      </w:r>
      <w:r w:rsidRPr="00A720B2">
        <w:rPr>
          <w:rFonts w:hint="eastAsia"/>
        </w:rPr>
        <w:t>市川快</w:t>
      </w:r>
      <w:r w:rsidR="004727AC">
        <w:rPr>
          <w:rFonts w:hint="eastAsia"/>
        </w:rPr>
        <w:t>、</w:t>
      </w:r>
      <w:r w:rsidRPr="00A720B2">
        <w:rPr>
          <w:rFonts w:hint="eastAsia"/>
        </w:rPr>
        <w:t>渡辺一宏</w:t>
      </w:r>
      <w:r w:rsidR="004727AC">
        <w:rPr>
          <w:rFonts w:hint="eastAsia"/>
        </w:rPr>
        <w:t xml:space="preserve">、鈴木則夫　</w:t>
      </w:r>
      <w:r w:rsidRPr="00A720B2">
        <w:rPr>
          <w:rFonts w:hint="eastAsia"/>
        </w:rPr>
        <w:t>著</w:t>
      </w:r>
    </w:p>
    <w:p w:rsidR="00A720B2" w:rsidRPr="009D2C77" w:rsidRDefault="00A720B2" w:rsidP="00261C68">
      <w:pPr>
        <w:ind w:leftChars="100" w:left="210"/>
      </w:pPr>
    </w:p>
    <w:p w:rsidR="004727AC" w:rsidRDefault="004727AC" w:rsidP="00261C68">
      <w:pPr>
        <w:ind w:leftChars="100" w:left="210"/>
      </w:pPr>
      <w:r>
        <w:rPr>
          <w:rFonts w:hint="eastAsia"/>
        </w:rPr>
        <w:t>[5]</w:t>
      </w:r>
      <w:r>
        <w:rPr>
          <w:rFonts w:hint="eastAsia"/>
        </w:rPr>
        <w:t>技術評論社</w:t>
      </w:r>
      <w:r w:rsidR="009D2C77">
        <w:rPr>
          <w:rFonts w:hint="eastAsia"/>
        </w:rPr>
        <w:t>．</w:t>
      </w:r>
      <w:r>
        <w:rPr>
          <w:rFonts w:hint="eastAsia"/>
        </w:rPr>
        <w:t>Web</w:t>
      </w:r>
      <w:r>
        <w:rPr>
          <w:rFonts w:hint="eastAsia"/>
        </w:rPr>
        <w:t xml:space="preserve">を支える技術　</w:t>
      </w:r>
      <w:r>
        <w:rPr>
          <w:rFonts w:hint="eastAsia"/>
        </w:rPr>
        <w:t>HTTP</w:t>
      </w:r>
      <w:r>
        <w:rPr>
          <w:rFonts w:hint="eastAsia"/>
        </w:rPr>
        <w:t>、</w:t>
      </w:r>
      <w:r>
        <w:rPr>
          <w:rFonts w:hint="eastAsia"/>
        </w:rPr>
        <w:t>URL</w:t>
      </w:r>
      <w:r>
        <w:rPr>
          <w:rFonts w:hint="eastAsia"/>
        </w:rPr>
        <w:t>、</w:t>
      </w:r>
      <w:r>
        <w:rPr>
          <w:rFonts w:hint="eastAsia"/>
        </w:rPr>
        <w:t>HTML</w:t>
      </w:r>
      <w:r>
        <w:rPr>
          <w:rFonts w:hint="eastAsia"/>
        </w:rPr>
        <w:t>、そして</w:t>
      </w:r>
      <w:r>
        <w:rPr>
          <w:rFonts w:hint="eastAsia"/>
        </w:rPr>
        <w:t>REST</w:t>
      </w:r>
      <w:r w:rsidR="009D2C77">
        <w:rPr>
          <w:rFonts w:hint="eastAsia"/>
        </w:rPr>
        <w:t>．</w:t>
      </w:r>
      <w:r>
        <w:rPr>
          <w:rFonts w:hint="eastAsia"/>
        </w:rPr>
        <w:t>山本陽平　著</w:t>
      </w:r>
    </w:p>
    <w:p w:rsidR="004727AC" w:rsidRPr="009D2C77" w:rsidRDefault="004727AC" w:rsidP="005D4C9A"/>
    <w:p w:rsidR="001E461D" w:rsidRDefault="001E461D" w:rsidP="00792164">
      <w:pPr>
        <w:pStyle w:val="ab"/>
        <w:numPr>
          <w:ilvl w:val="0"/>
          <w:numId w:val="7"/>
        </w:numPr>
        <w:ind w:leftChars="0"/>
      </w:pPr>
      <w:r>
        <w:rPr>
          <w:rFonts w:hint="eastAsia"/>
        </w:rPr>
        <w:t>Web</w:t>
      </w:r>
      <w:r>
        <w:rPr>
          <w:rFonts w:hint="eastAsia"/>
        </w:rPr>
        <w:t>サイト</w:t>
      </w:r>
    </w:p>
    <w:p w:rsidR="00175AEE" w:rsidRDefault="00EA62D2" w:rsidP="00261C68">
      <w:pPr>
        <w:ind w:leftChars="100" w:left="210"/>
      </w:pPr>
      <w:r w:rsidRPr="007A3655">
        <w:rPr>
          <w:rFonts w:hint="eastAsia"/>
        </w:rPr>
        <w:t xml:space="preserve">[1] </w:t>
      </w:r>
      <w:r w:rsidR="003E41B3">
        <w:rPr>
          <w:rFonts w:hint="eastAsia"/>
        </w:rPr>
        <w:t>cake</w:t>
      </w:r>
      <w:r w:rsidR="003E41B3">
        <w:rPr>
          <w:rFonts w:hint="eastAsia"/>
        </w:rPr>
        <w:t>ソフトウェア財団．</w:t>
      </w:r>
      <w:r w:rsidR="003E41B3">
        <w:t>”</w:t>
      </w:r>
      <w:r w:rsidR="003E41B3">
        <w:rPr>
          <w:rFonts w:hint="eastAsia"/>
        </w:rPr>
        <w:t>CakePHP CookBook 2.X</w:t>
      </w:r>
      <w:r w:rsidR="003E41B3">
        <w:rPr>
          <w:rFonts w:hint="eastAsia"/>
        </w:rPr>
        <w:t>ドキュメント</w:t>
      </w:r>
      <w:r w:rsidR="003E41B3">
        <w:t>”</w:t>
      </w:r>
      <w:r w:rsidR="003E41B3">
        <w:rPr>
          <w:rFonts w:hint="eastAsia"/>
        </w:rPr>
        <w:t>．</w:t>
      </w:r>
    </w:p>
    <w:p w:rsidR="00EA62D2" w:rsidRDefault="00175AEE" w:rsidP="00261C68">
      <w:pPr>
        <w:ind w:leftChars="100" w:left="210" w:firstLineChars="200" w:firstLine="420"/>
      </w:pPr>
      <w:r>
        <w:rPr>
          <w:rFonts w:hint="eastAsia"/>
        </w:rPr>
        <w:t>CakePHP CookBook 2.X</w:t>
      </w:r>
      <w:r>
        <w:rPr>
          <w:rFonts w:hint="eastAsia"/>
        </w:rPr>
        <w:t>（オンライン），入手先〈</w:t>
      </w:r>
      <w:r w:rsidR="002478E7">
        <w:fldChar w:fldCharType="begin"/>
      </w:r>
      <w:r w:rsidR="00823C3A">
        <w:instrText>HYPERLINK "http://book.cakephp.org/2.0/en/index.html"</w:instrText>
      </w:r>
      <w:r w:rsidR="002478E7">
        <w:fldChar w:fldCharType="separate"/>
      </w:r>
      <w:r w:rsidR="00DB55FD" w:rsidRPr="00AB36CF">
        <w:rPr>
          <w:rStyle w:val="ad"/>
        </w:rPr>
        <w:t>http://book.cakephp.org/2.0/</w:t>
      </w:r>
      <w:r w:rsidR="00DB55FD" w:rsidRPr="00AB36CF">
        <w:rPr>
          <w:rStyle w:val="ad"/>
          <w:rFonts w:hint="eastAsia"/>
        </w:rPr>
        <w:t>en</w:t>
      </w:r>
      <w:r w:rsidR="00DB55FD" w:rsidRPr="00AB36CF">
        <w:rPr>
          <w:rStyle w:val="ad"/>
        </w:rPr>
        <w:t>/index.html</w:t>
      </w:r>
      <w:r w:rsidR="002478E7">
        <w:fldChar w:fldCharType="end"/>
      </w:r>
      <w:r>
        <w:rPr>
          <w:rFonts w:hint="eastAsia"/>
        </w:rPr>
        <w:t>〉．</w:t>
      </w:r>
    </w:p>
    <w:p w:rsidR="00BE2561" w:rsidRDefault="00BE2561" w:rsidP="00261C68">
      <w:pPr>
        <w:ind w:leftChars="100" w:left="210" w:firstLineChars="200" w:firstLine="420"/>
      </w:pPr>
      <w:r>
        <w:rPr>
          <w:rFonts w:hint="eastAsia"/>
        </w:rPr>
        <w:t>参照</w:t>
      </w:r>
      <w:r>
        <w:rPr>
          <w:rFonts w:hint="eastAsia"/>
        </w:rPr>
        <w:t xml:space="preserve">2014/4/12 </w:t>
      </w:r>
      <w:r>
        <w:t>–</w:t>
      </w:r>
      <w:r w:rsidR="00DB55FD">
        <w:rPr>
          <w:rFonts w:hint="eastAsia"/>
        </w:rPr>
        <w:t xml:space="preserve"> 2015/3/23</w:t>
      </w:r>
      <w:r>
        <w:rPr>
          <w:rFonts w:hint="eastAsia"/>
        </w:rPr>
        <w:t>．</w:t>
      </w:r>
    </w:p>
    <w:p w:rsidR="007E19C8" w:rsidRDefault="007E19C8" w:rsidP="00261C68">
      <w:pPr>
        <w:ind w:leftChars="100" w:left="210"/>
      </w:pPr>
    </w:p>
    <w:p w:rsidR="00DB55FD" w:rsidRDefault="00DB55FD" w:rsidP="00261C68">
      <w:pPr>
        <w:ind w:leftChars="100" w:left="210"/>
      </w:pPr>
      <w:r>
        <w:rPr>
          <w:rFonts w:hint="eastAsia"/>
        </w:rPr>
        <w:t xml:space="preserve">[2]Google Inc. </w:t>
      </w:r>
      <w:r>
        <w:rPr>
          <w:rFonts w:hint="eastAsia"/>
        </w:rPr>
        <w:t>及び</w:t>
      </w:r>
      <w:r>
        <w:rPr>
          <w:rFonts w:hint="eastAsia"/>
        </w:rPr>
        <w:t>Google</w:t>
      </w:r>
      <w:r>
        <w:rPr>
          <w:rFonts w:hint="eastAsia"/>
        </w:rPr>
        <w:t>コミュニティ</w:t>
      </w:r>
      <w:r>
        <w:rPr>
          <w:rFonts w:hint="eastAsia"/>
        </w:rPr>
        <w:t>,</w:t>
      </w:r>
    </w:p>
    <w:p w:rsidR="00DB55FD" w:rsidRDefault="00DB55FD" w:rsidP="00DB55FD">
      <w:pPr>
        <w:ind w:leftChars="100" w:left="210" w:firstLineChars="200" w:firstLine="420"/>
      </w:pPr>
      <w:r>
        <w:t>“</w:t>
      </w:r>
      <w:r>
        <w:rPr>
          <w:rFonts w:hint="eastAsia"/>
        </w:rPr>
        <w:t xml:space="preserve">AngularJS </w:t>
      </w:r>
      <w:r>
        <w:t>–</w:t>
      </w:r>
      <w:r>
        <w:rPr>
          <w:rFonts w:hint="eastAsia"/>
        </w:rPr>
        <w:t xml:space="preserve"> </w:t>
      </w:r>
      <w:proofErr w:type="spellStart"/>
      <w:r>
        <w:rPr>
          <w:rFonts w:hint="eastAsia"/>
        </w:rPr>
        <w:t>Superheroic</w:t>
      </w:r>
      <w:proofErr w:type="spellEnd"/>
      <w:r>
        <w:rPr>
          <w:rFonts w:hint="eastAsia"/>
        </w:rPr>
        <w:t xml:space="preserve"> Javascript MVW Framework</w:t>
      </w:r>
      <w:r>
        <w:t>”</w:t>
      </w:r>
      <w:r>
        <w:rPr>
          <w:rFonts w:hint="eastAsia"/>
        </w:rPr>
        <w:t>,</w:t>
      </w:r>
      <w:r w:rsidRPr="00DB55FD">
        <w:rPr>
          <w:rFonts w:hint="eastAsia"/>
        </w:rPr>
        <w:t xml:space="preserve"> </w:t>
      </w:r>
      <w:r>
        <w:rPr>
          <w:rFonts w:hint="eastAsia"/>
        </w:rPr>
        <w:t>．</w:t>
      </w:r>
      <w:r>
        <w:rPr>
          <w:rFonts w:hint="eastAsia"/>
        </w:rPr>
        <w:t>AngularJS</w:t>
      </w:r>
      <w:r>
        <w:rPr>
          <w:rFonts w:hint="eastAsia"/>
        </w:rPr>
        <w:t>（オンライン），</w:t>
      </w:r>
    </w:p>
    <w:p w:rsidR="00DB55FD" w:rsidRDefault="00DB55FD" w:rsidP="00DB55FD">
      <w:pPr>
        <w:ind w:leftChars="100" w:left="210" w:firstLineChars="200" w:firstLine="420"/>
      </w:pPr>
      <w:r>
        <w:rPr>
          <w:rFonts w:hint="eastAsia"/>
        </w:rPr>
        <w:t>入手先〈</w:t>
      </w:r>
      <w:hyperlink r:id="rId32" w:history="1">
        <w:r w:rsidRPr="00AB36CF">
          <w:rPr>
            <w:rStyle w:val="ad"/>
          </w:rPr>
          <w:t>https://www.angularjs.org</w:t>
        </w:r>
      </w:hyperlink>
      <w:r>
        <w:rPr>
          <w:rFonts w:hint="eastAsia"/>
        </w:rPr>
        <w:t>〉．参照</w:t>
      </w:r>
      <w:r>
        <w:rPr>
          <w:rFonts w:hint="eastAsia"/>
        </w:rPr>
        <w:t xml:space="preserve">2014/4/12 </w:t>
      </w:r>
      <w:r>
        <w:t>–</w:t>
      </w:r>
      <w:r>
        <w:rPr>
          <w:rFonts w:hint="eastAsia"/>
        </w:rPr>
        <w:t xml:space="preserve"> 2015/3/23</w:t>
      </w:r>
      <w:r>
        <w:rPr>
          <w:rFonts w:hint="eastAsia"/>
        </w:rPr>
        <w:t>．</w:t>
      </w:r>
    </w:p>
    <w:p w:rsidR="00DB55FD" w:rsidRPr="00DB55FD" w:rsidRDefault="00DB55FD" w:rsidP="00261C68">
      <w:pPr>
        <w:ind w:leftChars="100" w:left="210"/>
      </w:pPr>
    </w:p>
    <w:p w:rsidR="00EE2187" w:rsidRDefault="00DB55FD" w:rsidP="00261C68">
      <w:pPr>
        <w:ind w:leftChars="100" w:left="210"/>
      </w:pPr>
      <w:r>
        <w:rPr>
          <w:rFonts w:hint="eastAsia"/>
        </w:rPr>
        <w:t>[3</w:t>
      </w:r>
      <w:r w:rsidR="00EA62D2" w:rsidRPr="007A3655">
        <w:rPr>
          <w:rFonts w:hint="eastAsia"/>
        </w:rPr>
        <w:t xml:space="preserve">] </w:t>
      </w:r>
      <w:r w:rsidR="002859F5">
        <w:rPr>
          <w:rFonts w:hint="eastAsia"/>
        </w:rPr>
        <w:t>@tomof</w:t>
      </w:r>
      <w:r w:rsidR="002859F5">
        <w:rPr>
          <w:rFonts w:hint="eastAsia"/>
        </w:rPr>
        <w:t>．</w:t>
      </w:r>
      <w:r w:rsidR="002859F5">
        <w:t>“</w:t>
      </w:r>
      <w:r w:rsidR="002859F5">
        <w:rPr>
          <w:rFonts w:hint="eastAsia"/>
        </w:rPr>
        <w:t xml:space="preserve">AngularJS 1.2 </w:t>
      </w:r>
      <w:r w:rsidR="002859F5">
        <w:rPr>
          <w:rFonts w:hint="eastAsia"/>
        </w:rPr>
        <w:t>日本語リファレンス</w:t>
      </w:r>
      <w:r w:rsidR="002859F5">
        <w:rPr>
          <w:rFonts w:hint="eastAsia"/>
        </w:rPr>
        <w:t>|js STUDIO</w:t>
      </w:r>
      <w:r w:rsidR="002859F5">
        <w:t>”</w:t>
      </w:r>
      <w:r w:rsidR="002859F5">
        <w:rPr>
          <w:rFonts w:hint="eastAsia"/>
        </w:rPr>
        <w:t>．</w:t>
      </w:r>
      <w:r w:rsidR="00EE2187">
        <w:t>js</w:t>
      </w:r>
      <w:r w:rsidR="002859F5">
        <w:rPr>
          <w:rFonts w:hint="eastAsia"/>
        </w:rPr>
        <w:t xml:space="preserve"> STUDIO</w:t>
      </w:r>
      <w:r w:rsidR="002859F5">
        <w:rPr>
          <w:rFonts w:hint="eastAsia"/>
        </w:rPr>
        <w:t>（オンライン），</w:t>
      </w:r>
    </w:p>
    <w:p w:rsidR="00BE2561" w:rsidRDefault="002859F5" w:rsidP="00261C68">
      <w:pPr>
        <w:ind w:leftChars="100" w:left="210" w:firstLineChars="200" w:firstLine="420"/>
      </w:pPr>
      <w:r>
        <w:rPr>
          <w:rFonts w:hint="eastAsia"/>
        </w:rPr>
        <w:t>入手先〈</w:t>
      </w:r>
      <w:hyperlink r:id="rId33" w:history="1">
        <w:r w:rsidR="00272BC0" w:rsidRPr="00E15C1D">
          <w:rPr>
            <w:rStyle w:val="ad"/>
          </w:rPr>
          <w:t>http://js.studio-kingdom.com/angularjs</w:t>
        </w:r>
      </w:hyperlink>
      <w:r w:rsidR="00272BC0">
        <w:rPr>
          <w:rFonts w:hint="eastAsia"/>
        </w:rPr>
        <w:t>〉</w:t>
      </w:r>
      <w:r>
        <w:rPr>
          <w:rFonts w:hint="eastAsia"/>
        </w:rPr>
        <w:t>．</w:t>
      </w:r>
      <w:r w:rsidR="00BE2561">
        <w:rPr>
          <w:rFonts w:hint="eastAsia"/>
        </w:rPr>
        <w:t>参照</w:t>
      </w:r>
      <w:r w:rsidR="00BE2561">
        <w:rPr>
          <w:rFonts w:hint="eastAsia"/>
        </w:rPr>
        <w:t xml:space="preserve">2014/4/12 </w:t>
      </w:r>
      <w:r w:rsidR="00BE2561">
        <w:t>–</w:t>
      </w:r>
      <w:r w:rsidR="00DB55FD">
        <w:rPr>
          <w:rFonts w:hint="eastAsia"/>
        </w:rPr>
        <w:t xml:space="preserve"> 2015/3/23</w:t>
      </w:r>
      <w:r w:rsidR="00BE2561">
        <w:rPr>
          <w:rFonts w:hint="eastAsia"/>
        </w:rPr>
        <w:t>．</w:t>
      </w:r>
    </w:p>
    <w:p w:rsidR="009E439C" w:rsidRPr="00DB55FD" w:rsidRDefault="009E439C" w:rsidP="00261C68">
      <w:pPr>
        <w:ind w:leftChars="100" w:left="210"/>
      </w:pPr>
    </w:p>
    <w:p w:rsidR="009E439C" w:rsidRDefault="00DB55FD" w:rsidP="00261C68">
      <w:pPr>
        <w:ind w:leftChars="100" w:left="210"/>
      </w:pPr>
      <w:r>
        <w:rPr>
          <w:rFonts w:hint="eastAsia"/>
        </w:rPr>
        <w:t>[4</w:t>
      </w:r>
      <w:r w:rsidR="009E439C">
        <w:rPr>
          <w:rFonts w:hint="eastAsia"/>
        </w:rPr>
        <w:t xml:space="preserve">] </w:t>
      </w:r>
      <w:r w:rsidR="009E439C" w:rsidRPr="009E439C">
        <w:t>Mark Otto</w:t>
      </w:r>
      <w:r w:rsidR="009E439C">
        <w:rPr>
          <w:rFonts w:hint="eastAsia"/>
        </w:rPr>
        <w:t xml:space="preserve">, </w:t>
      </w:r>
      <w:r w:rsidR="009E439C" w:rsidRPr="009E439C">
        <w:t>Jacob Thornton</w:t>
      </w:r>
      <w:r w:rsidR="009E439C">
        <w:rPr>
          <w:rFonts w:hint="eastAsia"/>
        </w:rPr>
        <w:t>．</w:t>
      </w:r>
      <w:r w:rsidR="009E439C">
        <w:t>”</w:t>
      </w:r>
      <w:r w:rsidR="009E439C">
        <w:rPr>
          <w:rFonts w:hint="eastAsia"/>
        </w:rPr>
        <w:t>Bootstrap</w:t>
      </w:r>
      <w:r w:rsidR="009E439C">
        <w:t>”</w:t>
      </w:r>
      <w:r w:rsidR="009E439C">
        <w:rPr>
          <w:rFonts w:hint="eastAsia"/>
        </w:rPr>
        <w:t>．</w:t>
      </w:r>
      <w:r w:rsidR="009E439C" w:rsidRPr="009E439C">
        <w:rPr>
          <w:rFonts w:hint="eastAsia"/>
        </w:rPr>
        <w:t xml:space="preserve"> </w:t>
      </w:r>
      <w:r w:rsidR="009E439C">
        <w:rPr>
          <w:rFonts w:hint="eastAsia"/>
        </w:rPr>
        <w:t>Bootstrap</w:t>
      </w:r>
      <w:r w:rsidR="009E439C">
        <w:rPr>
          <w:rFonts w:hint="eastAsia"/>
        </w:rPr>
        <w:t>（オンライン），</w:t>
      </w:r>
    </w:p>
    <w:p w:rsidR="00FA1535" w:rsidRDefault="009E439C" w:rsidP="00261C68">
      <w:pPr>
        <w:ind w:leftChars="100" w:left="210" w:firstLineChars="200" w:firstLine="420"/>
      </w:pPr>
      <w:r>
        <w:rPr>
          <w:rFonts w:hint="eastAsia"/>
        </w:rPr>
        <w:t>入手先〈</w:t>
      </w:r>
      <w:hyperlink r:id="rId34" w:history="1">
        <w:r w:rsidRPr="00E15C1D">
          <w:rPr>
            <w:rStyle w:val="ad"/>
          </w:rPr>
          <w:t>http://getbootstrap.com/</w:t>
        </w:r>
      </w:hyperlink>
      <w:r>
        <w:rPr>
          <w:rFonts w:hint="eastAsia"/>
        </w:rPr>
        <w:t>〉．参照</w:t>
      </w:r>
      <w:r>
        <w:rPr>
          <w:rFonts w:hint="eastAsia"/>
        </w:rPr>
        <w:t xml:space="preserve">2014/4/12 </w:t>
      </w:r>
      <w:r>
        <w:t>–</w:t>
      </w:r>
      <w:r w:rsidR="00DB55FD">
        <w:rPr>
          <w:rFonts w:hint="eastAsia"/>
        </w:rPr>
        <w:t xml:space="preserve"> 2015/3/23</w:t>
      </w:r>
      <w:r>
        <w:rPr>
          <w:rFonts w:hint="eastAsia"/>
        </w:rPr>
        <w:t>．</w:t>
      </w:r>
    </w:p>
    <w:p w:rsidR="00FA1535" w:rsidRDefault="00FA1535">
      <w:pPr>
        <w:widowControl/>
        <w:adjustRightInd/>
        <w:spacing w:line="240" w:lineRule="auto"/>
        <w:jc w:val="left"/>
        <w:textAlignment w:val="auto"/>
      </w:pPr>
      <w:r>
        <w:br w:type="page"/>
      </w:r>
    </w:p>
    <w:p w:rsidR="00FA1535" w:rsidRPr="007A3655" w:rsidRDefault="00FA1535" w:rsidP="001A2B8E">
      <w:pPr>
        <w:pStyle w:val="10"/>
        <w:numPr>
          <w:ilvl w:val="0"/>
          <w:numId w:val="0"/>
        </w:numPr>
        <w:rPr>
          <w:rFonts w:asciiTheme="majorEastAsia" w:hAnsiTheme="majorEastAsia"/>
          <w:b/>
          <w:sz w:val="28"/>
          <w:szCs w:val="28"/>
        </w:rPr>
      </w:pPr>
      <w:bookmarkStart w:id="344" w:name="_Toc414291784"/>
      <w:r>
        <w:rPr>
          <w:rFonts w:asciiTheme="majorEastAsia" w:hAnsiTheme="majorEastAsia" w:hint="eastAsia"/>
          <w:b/>
          <w:sz w:val="28"/>
          <w:szCs w:val="28"/>
        </w:rPr>
        <w:lastRenderedPageBreak/>
        <w:t>付録</w:t>
      </w:r>
      <w:bookmarkEnd w:id="344"/>
    </w:p>
    <w:p w:rsidR="00441442" w:rsidRDefault="00441442" w:rsidP="00BA70E8">
      <w:pPr>
        <w:pStyle w:val="20"/>
        <w:numPr>
          <w:ilvl w:val="0"/>
          <w:numId w:val="0"/>
        </w:numPr>
      </w:pPr>
      <w:bookmarkStart w:id="345" w:name="_Toc414021943"/>
      <w:bookmarkStart w:id="346" w:name="_Toc414291785"/>
      <w:r>
        <w:rPr>
          <w:rFonts w:hint="eastAsia"/>
        </w:rPr>
        <w:t>画面遷移図</w:t>
      </w:r>
      <w:bookmarkEnd w:id="345"/>
      <w:bookmarkEnd w:id="346"/>
    </w:p>
    <w:p w:rsidR="00441442" w:rsidRDefault="00441442" w:rsidP="00441442">
      <w:r>
        <w:rPr>
          <w:rFonts w:hint="eastAsia"/>
        </w:rPr>
        <w:t xml:space="preserve">　以下に</w:t>
      </w:r>
      <w:r w:rsidR="00F411F1">
        <w:rPr>
          <w:rFonts w:hint="eastAsia"/>
        </w:rPr>
        <w:t>、</w:t>
      </w:r>
      <w:r w:rsidR="00FD45A7">
        <w:rPr>
          <w:rFonts w:hint="eastAsia"/>
        </w:rPr>
        <w:t>一例として</w:t>
      </w:r>
      <w:r>
        <w:rPr>
          <w:rFonts w:hint="eastAsia"/>
        </w:rPr>
        <w:t>掲示板プラグインの画面遷移図の一部を示す。</w:t>
      </w:r>
    </w:p>
    <w:p w:rsidR="00DF647C" w:rsidRDefault="006B3F8D" w:rsidP="00DF647C">
      <w:pPr>
        <w:keepNext/>
        <w:jc w:val="center"/>
      </w:pPr>
      <w:r>
        <w:rPr>
          <w:noProof/>
        </w:rPr>
        <w:drawing>
          <wp:inline distT="0" distB="0" distL="0" distR="0">
            <wp:extent cx="5270933" cy="7243948"/>
            <wp:effectExtent l="19050" t="0" r="5917"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5283487" cy="7261202"/>
                    </a:xfrm>
                    <a:prstGeom prst="rect">
                      <a:avLst/>
                    </a:prstGeom>
                    <a:noFill/>
                    <a:ln w="9525">
                      <a:noFill/>
                      <a:miter lim="800000"/>
                      <a:headEnd/>
                      <a:tailEnd/>
                    </a:ln>
                  </pic:spPr>
                </pic:pic>
              </a:graphicData>
            </a:graphic>
          </wp:inline>
        </w:drawing>
      </w:r>
    </w:p>
    <w:p w:rsidR="003A6C75" w:rsidRPr="00D617A1" w:rsidRDefault="00DF647C" w:rsidP="00F01D1D">
      <w:pPr>
        <w:pStyle w:val="af2"/>
        <w:jc w:val="center"/>
        <w:rPr>
          <w:b w:val="0"/>
        </w:rPr>
      </w:pPr>
      <w:r w:rsidRPr="00D617A1">
        <w:rPr>
          <w:rFonts w:hint="eastAsia"/>
          <w:b w:val="0"/>
        </w:rPr>
        <w:t>[</w:t>
      </w:r>
      <w:r w:rsidRPr="00D617A1">
        <w:rPr>
          <w:rFonts w:hint="eastAsia"/>
          <w:b w:val="0"/>
        </w:rPr>
        <w:t>付録</w:t>
      </w:r>
      <w:r w:rsidRPr="00D617A1">
        <w:rPr>
          <w:rFonts w:hint="eastAsia"/>
          <w:b w:val="0"/>
        </w:rPr>
        <w:t>]</w:t>
      </w:r>
      <w:r w:rsidR="00076250">
        <w:rPr>
          <w:rFonts w:hint="eastAsia"/>
          <w:b w:val="0"/>
        </w:rPr>
        <w:t>図</w:t>
      </w:r>
      <w:r w:rsidR="00076250">
        <w:rPr>
          <w:rFonts w:hint="eastAsia"/>
          <w:b w:val="0"/>
        </w:rPr>
        <w:t>1</w:t>
      </w:r>
      <w:r w:rsidRPr="00D617A1">
        <w:rPr>
          <w:rFonts w:hint="eastAsia"/>
          <w:b w:val="0"/>
        </w:rPr>
        <w:t xml:space="preserve">　</w:t>
      </w:r>
      <w:r w:rsidR="006B3F8D" w:rsidRPr="00D617A1">
        <w:rPr>
          <w:rFonts w:hint="eastAsia"/>
          <w:b w:val="0"/>
        </w:rPr>
        <w:t>掲示板プラグイン画面遷移図</w:t>
      </w:r>
      <w:r w:rsidR="003A6C75" w:rsidRPr="00D617A1">
        <w:rPr>
          <w:b w:val="0"/>
        </w:rPr>
        <w:br w:type="page"/>
      </w:r>
    </w:p>
    <w:p w:rsidR="009E439C" w:rsidRDefault="007978BA" w:rsidP="00BA70E8">
      <w:pPr>
        <w:pStyle w:val="20"/>
        <w:numPr>
          <w:ilvl w:val="0"/>
          <w:numId w:val="0"/>
        </w:numPr>
      </w:pPr>
      <w:bookmarkStart w:id="347" w:name="_Toc414021944"/>
      <w:bookmarkStart w:id="348" w:name="_Toc414291786"/>
      <w:r>
        <w:rPr>
          <w:rFonts w:hint="eastAsia"/>
        </w:rPr>
        <w:lastRenderedPageBreak/>
        <w:t>ERD</w:t>
      </w:r>
      <w:bookmarkEnd w:id="347"/>
      <w:bookmarkEnd w:id="348"/>
    </w:p>
    <w:p w:rsidR="007978BA" w:rsidRDefault="00701182" w:rsidP="00701182">
      <w:pPr>
        <w:ind w:firstLineChars="100" w:firstLine="210"/>
      </w:pPr>
      <w:r>
        <w:rPr>
          <w:rFonts w:hint="eastAsia"/>
        </w:rPr>
        <w:t>ERD</w:t>
      </w:r>
      <w:r>
        <w:rPr>
          <w:rFonts w:hint="eastAsia"/>
        </w:rPr>
        <w:t>は</w:t>
      </w:r>
      <w:r>
        <w:rPr>
          <w:rFonts w:hint="eastAsia"/>
        </w:rPr>
        <w:t>NC3</w:t>
      </w:r>
      <w:r>
        <w:rPr>
          <w:rFonts w:hint="eastAsia"/>
        </w:rPr>
        <w:t>プロジェクトとして一つのファイルで管理しており、下記より参照可能である。</w:t>
      </w:r>
    </w:p>
    <w:p w:rsidR="00701182" w:rsidRDefault="002478E7" w:rsidP="00701182">
      <w:pPr>
        <w:ind w:leftChars="200" w:left="420"/>
      </w:pPr>
      <w:hyperlink r:id="rId36" w:history="1">
        <w:r w:rsidR="00701182" w:rsidRPr="00AB36CF">
          <w:rPr>
            <w:rStyle w:val="ad"/>
          </w:rPr>
          <w:t>https://github.com/NetCommons3/NetCommons3Docs/blob/master/sphinx/source/reference/nc3ERD.png</w:t>
        </w:r>
      </w:hyperlink>
    </w:p>
    <w:p w:rsidR="00701182" w:rsidRDefault="00701182" w:rsidP="00701182">
      <w:pPr>
        <w:ind w:firstLineChars="100" w:firstLine="210"/>
      </w:pPr>
      <w:r>
        <w:rPr>
          <w:rFonts w:hint="eastAsia"/>
        </w:rPr>
        <w:t>以下に</w:t>
      </w:r>
      <w:r w:rsidR="00AA5555">
        <w:rPr>
          <w:rFonts w:hint="eastAsia"/>
        </w:rPr>
        <w:t>一例として</w:t>
      </w:r>
      <w:r>
        <w:rPr>
          <w:rFonts w:hint="eastAsia"/>
        </w:rPr>
        <w:t>iframe</w:t>
      </w:r>
      <w:r>
        <w:rPr>
          <w:rFonts w:hint="eastAsia"/>
        </w:rPr>
        <w:t>プラグインのテーブル構成を示す。</w:t>
      </w:r>
    </w:p>
    <w:p w:rsidR="00701182" w:rsidRPr="00701182" w:rsidRDefault="00701182" w:rsidP="00701182">
      <w:pPr>
        <w:ind w:firstLineChars="100" w:firstLine="210"/>
      </w:pPr>
    </w:p>
    <w:p w:rsidR="007978BA" w:rsidRPr="00357207" w:rsidRDefault="00DF647C" w:rsidP="007978BA">
      <w:pPr>
        <w:ind w:firstLineChars="100" w:firstLine="210"/>
        <w:jc w:val="center"/>
        <w:rPr>
          <w:u w:val="single"/>
        </w:rPr>
      </w:pPr>
      <w:r>
        <w:rPr>
          <w:rFonts w:hint="eastAsia"/>
        </w:rPr>
        <w:t>[</w:t>
      </w:r>
      <w:r>
        <w:rPr>
          <w:rFonts w:hint="eastAsia"/>
        </w:rPr>
        <w:t>付録</w:t>
      </w:r>
      <w:r>
        <w:rPr>
          <w:rFonts w:hint="eastAsia"/>
        </w:rPr>
        <w:t>]</w:t>
      </w:r>
      <w:r w:rsidR="00076250">
        <w:rPr>
          <w:rFonts w:hint="eastAsia"/>
        </w:rPr>
        <w:t>表</w:t>
      </w:r>
      <w:r w:rsidR="00076250">
        <w:rPr>
          <w:rFonts w:hint="eastAsia"/>
        </w:rPr>
        <w:t>1</w:t>
      </w:r>
      <w:r w:rsidR="00076250">
        <w:rPr>
          <w:rFonts w:hint="eastAsia"/>
        </w:rPr>
        <w:t xml:space="preserve">　</w:t>
      </w:r>
      <w:r w:rsidR="007978BA" w:rsidRPr="00DF647C">
        <w:rPr>
          <w:rFonts w:hint="eastAsia"/>
        </w:rPr>
        <w:t>iframes</w:t>
      </w:r>
      <w:r w:rsidR="007978BA" w:rsidRPr="00DF647C">
        <w:rPr>
          <w:rFonts w:hint="eastAsia"/>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C65DBE">
            <w:r>
              <w:rPr>
                <w:rFonts w:hint="eastAsia"/>
              </w:rPr>
              <w:t>iframes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block_id</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が所属するブロックのブロック</w:t>
            </w:r>
            <w:r>
              <w:rPr>
                <w:rFonts w:hint="eastAsia"/>
              </w:rPr>
              <w:t>ID</w:t>
            </w:r>
            <w:r>
              <w:rPr>
                <w:rFonts w:hint="eastAsia"/>
              </w:rPr>
              <w:t>を格納する。</w:t>
            </w:r>
          </w:p>
        </w:tc>
      </w:tr>
      <w:tr w:rsidR="005449B0" w:rsidTr="00206F38">
        <w:tc>
          <w:tcPr>
            <w:tcW w:w="426" w:type="dxa"/>
            <w:shd w:val="clear" w:color="auto" w:fill="FFFFFF" w:themeFill="background1"/>
            <w:vAlign w:val="center"/>
          </w:tcPr>
          <w:p w:rsidR="005449B0" w:rsidRDefault="005449B0" w:rsidP="00206F38">
            <w:pPr>
              <w:jc w:val="center"/>
            </w:pPr>
            <w:r>
              <w:rPr>
                <w:rFonts w:hint="eastAsia"/>
              </w:rPr>
              <w:t>3</w:t>
            </w:r>
          </w:p>
        </w:tc>
        <w:tc>
          <w:tcPr>
            <w:tcW w:w="1950" w:type="dxa"/>
            <w:shd w:val="clear" w:color="auto" w:fill="FFFFFF" w:themeFill="background1"/>
          </w:tcPr>
          <w:p w:rsidR="005449B0" w:rsidRDefault="00C65DBE" w:rsidP="00206F38">
            <w:r>
              <w:rPr>
                <w:rFonts w:hint="eastAsia"/>
              </w:rPr>
              <w:t>key</w:t>
            </w:r>
          </w:p>
        </w:tc>
        <w:tc>
          <w:tcPr>
            <w:tcW w:w="1560" w:type="dxa"/>
            <w:shd w:val="clear" w:color="auto" w:fill="FFFFFF" w:themeFill="background1"/>
          </w:tcPr>
          <w:p w:rsidR="005449B0" w:rsidRDefault="00C65DBE" w:rsidP="00206F38">
            <w:r>
              <w:rPr>
                <w:rFonts w:hint="eastAsia"/>
              </w:rPr>
              <w:t>VARCHAR</w:t>
            </w:r>
          </w:p>
        </w:tc>
        <w:tc>
          <w:tcPr>
            <w:tcW w:w="6378" w:type="dxa"/>
            <w:shd w:val="clear" w:color="auto" w:fill="FFFFFF" w:themeFill="background1"/>
          </w:tcPr>
          <w:p w:rsidR="005449B0" w:rsidRDefault="00C65DBE" w:rsidP="00206F38">
            <w:r>
              <w:rPr>
                <w:rFonts w:hint="eastAsia"/>
              </w:rPr>
              <w:t>コンテンツで一意の</w:t>
            </w:r>
            <w:r>
              <w:rPr>
                <w:rFonts w:hint="eastAsia"/>
              </w:rPr>
              <w:t>ID</w:t>
            </w:r>
            <w:r>
              <w:rPr>
                <w:rFonts w:hint="eastAsia"/>
              </w:rPr>
              <w:t>。</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status</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コンテンツの状態を格納する。</w:t>
            </w:r>
          </w:p>
          <w:p w:rsidR="007978BA" w:rsidRDefault="007978BA" w:rsidP="00206F38">
            <w:r>
              <w:rPr>
                <w:rFonts w:hint="eastAsia"/>
              </w:rPr>
              <w:t>1:</w:t>
            </w:r>
            <w:r>
              <w:rPr>
                <w:rFonts w:hint="eastAsia"/>
              </w:rPr>
              <w:t>公開、</w:t>
            </w:r>
            <w:r>
              <w:rPr>
                <w:rFonts w:hint="eastAsia"/>
              </w:rPr>
              <w:t>2:</w:t>
            </w:r>
            <w:r>
              <w:rPr>
                <w:rFonts w:hint="eastAsia"/>
              </w:rPr>
              <w:t>承認待ち、</w:t>
            </w:r>
            <w:r>
              <w:rPr>
                <w:rFonts w:hint="eastAsia"/>
              </w:rPr>
              <w:t>3:</w:t>
            </w:r>
            <w:r>
              <w:rPr>
                <w:rFonts w:hint="eastAsia"/>
              </w:rPr>
              <w:t>一時保存、</w:t>
            </w:r>
            <w:r>
              <w:rPr>
                <w:rFonts w:hint="eastAsia"/>
              </w:rPr>
              <w:t>4:</w:t>
            </w:r>
            <w:r>
              <w:rPr>
                <w:rFonts w:hint="eastAsia"/>
              </w:rPr>
              <w:t>差戻し</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5</w:t>
            </w:r>
          </w:p>
        </w:tc>
        <w:tc>
          <w:tcPr>
            <w:tcW w:w="1950" w:type="dxa"/>
            <w:shd w:val="clear" w:color="auto" w:fill="FFFFFF" w:themeFill="background1"/>
          </w:tcPr>
          <w:p w:rsidR="007978BA" w:rsidRDefault="007978BA" w:rsidP="00206F38">
            <w:r>
              <w:rPr>
                <w:rFonts w:hint="eastAsia"/>
              </w:rPr>
              <w:t>url</w:t>
            </w:r>
          </w:p>
        </w:tc>
        <w:tc>
          <w:tcPr>
            <w:tcW w:w="1560" w:type="dxa"/>
            <w:shd w:val="clear" w:color="auto" w:fill="FFFFFF" w:themeFill="background1"/>
          </w:tcPr>
          <w:p w:rsidR="007978BA" w:rsidRDefault="007978BA" w:rsidP="00206F38">
            <w:r>
              <w:rPr>
                <w:rFonts w:hint="eastAsia"/>
              </w:rPr>
              <w:t>TEXT</w:t>
            </w:r>
          </w:p>
        </w:tc>
        <w:tc>
          <w:tcPr>
            <w:tcW w:w="6378" w:type="dxa"/>
            <w:shd w:val="clear" w:color="auto" w:fill="FFFFFF" w:themeFill="background1"/>
          </w:tcPr>
          <w:p w:rsidR="007978BA" w:rsidRDefault="007978BA" w:rsidP="00206F38">
            <w:r>
              <w:rPr>
                <w:rFonts w:hint="eastAsia"/>
              </w:rPr>
              <w:t>表示する</w:t>
            </w:r>
            <w:r>
              <w:rPr>
                <w:rFonts w:hint="eastAsia"/>
              </w:rPr>
              <w:t>iframe</w:t>
            </w:r>
            <w:r>
              <w:rPr>
                <w:rFonts w:hint="eastAsia"/>
              </w:rPr>
              <w:t>の</w:t>
            </w:r>
            <w:r>
              <w:rPr>
                <w:rFonts w:hint="eastAsia"/>
              </w:rPr>
              <w:t>URL</w:t>
            </w:r>
            <w:r>
              <w:rPr>
                <w:rFonts w:hint="eastAsia"/>
              </w:rPr>
              <w:t>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7</w:t>
            </w:r>
          </w:p>
        </w:tc>
        <w:tc>
          <w:tcPr>
            <w:tcW w:w="1950" w:type="dxa"/>
            <w:shd w:val="clear" w:color="auto" w:fill="FFFFFF" w:themeFill="background1"/>
          </w:tcPr>
          <w:p w:rsidR="007978BA" w:rsidRDefault="007978BA" w:rsidP="00206F38">
            <w:r>
              <w:rPr>
                <w:rFonts w:hint="eastAsia"/>
              </w:rPr>
              <w:t>created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206F38">
            <w:r>
              <w:rPr>
                <w:rFonts w:hint="eastAsia"/>
              </w:rPr>
              <w:t>レコード作成時の時間を格納する。</w:t>
            </w:r>
          </w:p>
        </w:tc>
      </w:tr>
      <w:tr w:rsidR="007978BA" w:rsidTr="005449B0">
        <w:tc>
          <w:tcPr>
            <w:tcW w:w="426" w:type="dxa"/>
            <w:shd w:val="clear" w:color="auto" w:fill="D9D9D9" w:themeFill="background1" w:themeFillShade="D9"/>
            <w:vAlign w:val="center"/>
          </w:tcPr>
          <w:p w:rsidR="007978BA" w:rsidRDefault="005449B0"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5449B0">
        <w:tc>
          <w:tcPr>
            <w:tcW w:w="426" w:type="dxa"/>
            <w:shd w:val="clear" w:color="auto" w:fill="FFFFFF" w:themeFill="background1"/>
            <w:vAlign w:val="center"/>
          </w:tcPr>
          <w:p w:rsidR="007978BA" w:rsidRDefault="005449B0" w:rsidP="00206F38">
            <w:pPr>
              <w:jc w:val="center"/>
            </w:pPr>
            <w:r>
              <w:rPr>
                <w:rFonts w:hint="eastAsia"/>
              </w:rPr>
              <w:t>9</w:t>
            </w:r>
          </w:p>
        </w:tc>
        <w:tc>
          <w:tcPr>
            <w:tcW w:w="1950" w:type="dxa"/>
            <w:shd w:val="clear" w:color="auto" w:fill="FFFFFF" w:themeFill="background1"/>
          </w:tcPr>
          <w:p w:rsidR="007978BA" w:rsidRDefault="007978BA" w:rsidP="00206F38">
            <w:r>
              <w:rPr>
                <w:rFonts w:hint="eastAsia"/>
              </w:rPr>
              <w:t>modified</w:t>
            </w:r>
          </w:p>
        </w:tc>
        <w:tc>
          <w:tcPr>
            <w:tcW w:w="1560" w:type="dxa"/>
            <w:shd w:val="clear" w:color="auto" w:fill="FFFFFF" w:themeFill="background1"/>
          </w:tcPr>
          <w:p w:rsidR="007978BA" w:rsidRDefault="007978BA" w:rsidP="00206F38">
            <w:r>
              <w:rPr>
                <w:rFonts w:hint="eastAsia"/>
              </w:rPr>
              <w:t>DATETIME</w:t>
            </w:r>
          </w:p>
        </w:tc>
        <w:tc>
          <w:tcPr>
            <w:tcW w:w="6378" w:type="dxa"/>
            <w:shd w:val="clear" w:color="auto" w:fill="FFFFFF" w:themeFill="background1"/>
          </w:tcPr>
          <w:p w:rsidR="007978BA" w:rsidRDefault="007978BA" w:rsidP="005C5C49">
            <w:pPr>
              <w:keepNext/>
            </w:pPr>
            <w:r>
              <w:rPr>
                <w:rFonts w:hint="eastAsia"/>
              </w:rPr>
              <w:t>レコード編集時の時間を格納する。</w:t>
            </w:r>
          </w:p>
        </w:tc>
      </w:tr>
    </w:tbl>
    <w:p w:rsidR="007978BA" w:rsidRDefault="007978BA" w:rsidP="005C5C49">
      <w:pPr>
        <w:pStyle w:val="af2"/>
      </w:pPr>
    </w:p>
    <w:p w:rsidR="007978BA" w:rsidRPr="00E663D0" w:rsidRDefault="00DF647C" w:rsidP="007978BA">
      <w:pPr>
        <w:pStyle w:val="af2"/>
        <w:keepNext/>
        <w:jc w:val="center"/>
        <w:rPr>
          <w:b w:val="0"/>
          <w:u w:val="single"/>
        </w:rPr>
      </w:pPr>
      <w:r w:rsidRPr="00E56764">
        <w:rPr>
          <w:rFonts w:hint="eastAsia"/>
          <w:b w:val="0"/>
        </w:rPr>
        <w:t>[</w:t>
      </w:r>
      <w:r w:rsidRPr="00E56764">
        <w:rPr>
          <w:rFonts w:hint="eastAsia"/>
          <w:b w:val="0"/>
        </w:rPr>
        <w:t>付録</w:t>
      </w:r>
      <w:r w:rsidRPr="00E56764">
        <w:rPr>
          <w:rFonts w:hint="eastAsia"/>
          <w:b w:val="0"/>
        </w:rPr>
        <w:t>]</w:t>
      </w:r>
      <w:r w:rsidR="00076250">
        <w:rPr>
          <w:rFonts w:hint="eastAsia"/>
          <w:b w:val="0"/>
        </w:rPr>
        <w:t>表</w:t>
      </w:r>
      <w:r w:rsidR="00076250">
        <w:rPr>
          <w:rFonts w:hint="eastAsia"/>
          <w:b w:val="0"/>
        </w:rPr>
        <w:t>2</w:t>
      </w:r>
      <w:r w:rsidR="009F5960" w:rsidRPr="00E56764">
        <w:rPr>
          <w:rFonts w:hint="eastAsia"/>
          <w:b w:val="0"/>
        </w:rPr>
        <w:t xml:space="preserve">　</w:t>
      </w:r>
      <w:r w:rsidR="007978BA" w:rsidRPr="00DF647C">
        <w:rPr>
          <w:rFonts w:hint="eastAsia"/>
          <w:b w:val="0"/>
        </w:rPr>
        <w:t>iframe_frame_settings</w:t>
      </w:r>
      <w:r w:rsidR="007978BA" w:rsidRPr="00DF647C">
        <w:rPr>
          <w:rFonts w:hint="eastAsia"/>
          <w:b w:val="0"/>
        </w:rPr>
        <w:t>のテーブル構成</w:t>
      </w:r>
    </w:p>
    <w:tbl>
      <w:tblPr>
        <w:tblStyle w:val="af1"/>
        <w:tblW w:w="10314" w:type="dxa"/>
        <w:tblLook w:val="04A0"/>
      </w:tblPr>
      <w:tblGrid>
        <w:gridCol w:w="426"/>
        <w:gridCol w:w="1950"/>
        <w:gridCol w:w="1560"/>
        <w:gridCol w:w="6378"/>
      </w:tblGrid>
      <w:tr w:rsidR="007978BA" w:rsidTr="00206F38">
        <w:tc>
          <w:tcPr>
            <w:tcW w:w="426" w:type="dxa"/>
            <w:shd w:val="clear" w:color="auto" w:fill="DAEEF3" w:themeFill="accent5" w:themeFillTint="33"/>
            <w:vAlign w:val="center"/>
          </w:tcPr>
          <w:p w:rsidR="007978BA" w:rsidRDefault="007978BA" w:rsidP="00206F38">
            <w:pPr>
              <w:jc w:val="center"/>
            </w:pPr>
            <w:r>
              <w:rPr>
                <w:rFonts w:hint="eastAsia"/>
              </w:rPr>
              <w:t>項番</w:t>
            </w:r>
          </w:p>
        </w:tc>
        <w:tc>
          <w:tcPr>
            <w:tcW w:w="1950" w:type="dxa"/>
            <w:shd w:val="clear" w:color="auto" w:fill="DAEEF3" w:themeFill="accent5" w:themeFillTint="33"/>
            <w:vAlign w:val="center"/>
          </w:tcPr>
          <w:p w:rsidR="007978BA" w:rsidRDefault="007978BA" w:rsidP="00206F38">
            <w:pPr>
              <w:jc w:val="center"/>
            </w:pPr>
            <w:r>
              <w:rPr>
                <w:rFonts w:hint="eastAsia"/>
              </w:rPr>
              <w:t>カラム名</w:t>
            </w:r>
          </w:p>
        </w:tc>
        <w:tc>
          <w:tcPr>
            <w:tcW w:w="1560" w:type="dxa"/>
            <w:shd w:val="clear" w:color="auto" w:fill="DAEEF3" w:themeFill="accent5" w:themeFillTint="33"/>
            <w:vAlign w:val="center"/>
          </w:tcPr>
          <w:p w:rsidR="007978BA" w:rsidRDefault="007978BA" w:rsidP="00206F38">
            <w:pPr>
              <w:jc w:val="center"/>
            </w:pPr>
            <w:r>
              <w:rPr>
                <w:rFonts w:hint="eastAsia"/>
              </w:rPr>
              <w:t>データ型</w:t>
            </w:r>
          </w:p>
        </w:tc>
        <w:tc>
          <w:tcPr>
            <w:tcW w:w="6378" w:type="dxa"/>
            <w:shd w:val="clear" w:color="auto" w:fill="DAEEF3" w:themeFill="accent5" w:themeFillTint="33"/>
            <w:vAlign w:val="center"/>
          </w:tcPr>
          <w:p w:rsidR="007978BA" w:rsidRDefault="007978BA" w:rsidP="00206F38">
            <w:pPr>
              <w:jc w:val="center"/>
            </w:pPr>
            <w:r>
              <w:rPr>
                <w:rFonts w:hint="eastAsia"/>
              </w:rPr>
              <w:t>用途</w:t>
            </w:r>
          </w:p>
        </w:tc>
      </w:tr>
      <w:tr w:rsidR="007978BA" w:rsidTr="00206F38">
        <w:tc>
          <w:tcPr>
            <w:tcW w:w="426" w:type="dxa"/>
            <w:vAlign w:val="center"/>
          </w:tcPr>
          <w:p w:rsidR="007978BA" w:rsidRDefault="007978BA" w:rsidP="00206F38">
            <w:pPr>
              <w:jc w:val="center"/>
            </w:pPr>
            <w:r>
              <w:rPr>
                <w:rFonts w:hint="eastAsia"/>
              </w:rPr>
              <w:t>1</w:t>
            </w:r>
          </w:p>
        </w:tc>
        <w:tc>
          <w:tcPr>
            <w:tcW w:w="1950" w:type="dxa"/>
          </w:tcPr>
          <w:p w:rsidR="007978BA" w:rsidRDefault="007978BA" w:rsidP="00206F38">
            <w:r>
              <w:rPr>
                <w:rFonts w:hint="eastAsia"/>
              </w:rPr>
              <w:t>id</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iframe_frame_settings</w:t>
            </w:r>
            <w:r>
              <w:rPr>
                <w:rFonts w:hint="eastAsia"/>
              </w:rPr>
              <w:t>テーブルのレコードを一意</w:t>
            </w:r>
            <w:r w:rsidR="00C65DBE">
              <w:rPr>
                <w:rFonts w:hint="eastAsia"/>
              </w:rPr>
              <w:t>の</w:t>
            </w:r>
            <w:r>
              <w:rPr>
                <w:rFonts w:hint="eastAsia"/>
              </w:rPr>
              <w:t>ID</w:t>
            </w:r>
            <w:r>
              <w:rPr>
                <w:rFonts w:hint="eastAsia"/>
              </w:rPr>
              <w:t>。</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2</w:t>
            </w:r>
          </w:p>
        </w:tc>
        <w:tc>
          <w:tcPr>
            <w:tcW w:w="1950" w:type="dxa"/>
            <w:shd w:val="clear" w:color="auto" w:fill="D9D9D9" w:themeFill="background1" w:themeFillShade="D9"/>
          </w:tcPr>
          <w:p w:rsidR="007978BA" w:rsidRDefault="007978BA" w:rsidP="00206F38">
            <w:r>
              <w:rPr>
                <w:rFonts w:hint="eastAsia"/>
              </w:rPr>
              <w:t>frame_key</w:t>
            </w:r>
          </w:p>
        </w:tc>
        <w:tc>
          <w:tcPr>
            <w:tcW w:w="1560" w:type="dxa"/>
            <w:shd w:val="clear" w:color="auto" w:fill="D9D9D9" w:themeFill="background1" w:themeFillShade="D9"/>
          </w:tcPr>
          <w:p w:rsidR="007978BA" w:rsidRDefault="007978BA" w:rsidP="00206F38">
            <w:r>
              <w:rPr>
                <w:rFonts w:hint="eastAsia"/>
              </w:rPr>
              <w:t>VARCHAR</w:t>
            </w:r>
          </w:p>
        </w:tc>
        <w:tc>
          <w:tcPr>
            <w:tcW w:w="6378" w:type="dxa"/>
            <w:shd w:val="clear" w:color="auto" w:fill="D9D9D9" w:themeFill="background1" w:themeFillShade="D9"/>
          </w:tcPr>
          <w:p w:rsidR="007978BA" w:rsidRDefault="007978BA" w:rsidP="00206F38">
            <w:r>
              <w:rPr>
                <w:rFonts w:hint="eastAsia"/>
              </w:rPr>
              <w:t>設置した</w:t>
            </w:r>
            <w:r>
              <w:rPr>
                <w:rFonts w:hint="eastAsia"/>
              </w:rPr>
              <w:t>iframe</w:t>
            </w:r>
            <w:r>
              <w:rPr>
                <w:rFonts w:hint="eastAsia"/>
              </w:rPr>
              <w:t>が所属するフレームのフレーム</w:t>
            </w:r>
            <w:r>
              <w:rPr>
                <w:rFonts w:hint="eastAsia"/>
              </w:rPr>
              <w:t>KEY</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3</w:t>
            </w:r>
          </w:p>
        </w:tc>
        <w:tc>
          <w:tcPr>
            <w:tcW w:w="1950" w:type="dxa"/>
          </w:tcPr>
          <w:p w:rsidR="007978BA" w:rsidRDefault="007978BA" w:rsidP="00206F38">
            <w:r>
              <w:rPr>
                <w:rFonts w:hint="eastAsia"/>
              </w:rPr>
              <w:t>height</w:t>
            </w:r>
          </w:p>
        </w:tc>
        <w:tc>
          <w:tcPr>
            <w:tcW w:w="1560" w:type="dxa"/>
          </w:tcPr>
          <w:p w:rsidR="007978BA" w:rsidRDefault="007978BA" w:rsidP="00206F38">
            <w:r>
              <w:rPr>
                <w:rFonts w:hint="eastAsia"/>
              </w:rPr>
              <w:t>INT</w:t>
            </w:r>
          </w:p>
        </w:tc>
        <w:tc>
          <w:tcPr>
            <w:tcW w:w="6378" w:type="dxa"/>
          </w:tcPr>
          <w:p w:rsidR="007978BA" w:rsidRDefault="007978BA" w:rsidP="00206F38">
            <w:r>
              <w:rPr>
                <w:rFonts w:hint="eastAsia"/>
              </w:rPr>
              <w:t>表示する</w:t>
            </w:r>
            <w:r>
              <w:rPr>
                <w:rFonts w:hint="eastAsia"/>
              </w:rPr>
              <w:t>iframe</w:t>
            </w:r>
            <w:r>
              <w:rPr>
                <w:rFonts w:hint="eastAsia"/>
              </w:rPr>
              <w:t>の高さを格納する。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4</w:t>
            </w:r>
          </w:p>
        </w:tc>
        <w:tc>
          <w:tcPr>
            <w:tcW w:w="1950" w:type="dxa"/>
            <w:shd w:val="clear" w:color="auto" w:fill="D9D9D9" w:themeFill="background1" w:themeFillShade="D9"/>
          </w:tcPr>
          <w:p w:rsidR="007978BA" w:rsidRDefault="007978BA" w:rsidP="00206F38">
            <w:r>
              <w:rPr>
                <w:rFonts w:hint="eastAsia"/>
              </w:rPr>
              <w:t>display_scrollbar</w:t>
            </w:r>
          </w:p>
        </w:tc>
        <w:tc>
          <w:tcPr>
            <w:tcW w:w="1560" w:type="dxa"/>
            <w:shd w:val="clear" w:color="auto" w:fill="D9D9D9" w:themeFill="background1" w:themeFillShade="D9"/>
          </w:tcPr>
          <w:p w:rsidR="007978BA" w:rsidRDefault="007978BA" w:rsidP="00206F38">
            <w:r>
              <w:rPr>
                <w:rFonts w:hint="eastAsia"/>
              </w:rPr>
              <w:t>BOOLEAN</w:t>
            </w:r>
          </w:p>
        </w:tc>
        <w:tc>
          <w:tcPr>
            <w:tcW w:w="6378" w:type="dxa"/>
            <w:shd w:val="clear" w:color="auto" w:fill="D9D9D9" w:themeFill="background1" w:themeFillShade="D9"/>
          </w:tcPr>
          <w:p w:rsidR="007978BA" w:rsidRDefault="007978BA" w:rsidP="00206F38">
            <w:r>
              <w:rPr>
                <w:rFonts w:hint="eastAsia"/>
              </w:rPr>
              <w:t>表示する</w:t>
            </w:r>
            <w:r>
              <w:rPr>
                <w:rFonts w:hint="eastAsia"/>
              </w:rPr>
              <w:t>iframe</w:t>
            </w:r>
            <w:r>
              <w:rPr>
                <w:rFonts w:hint="eastAsia"/>
              </w:rPr>
              <w:t>にスクロールバーを付けるかどうかの設定を格納する。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vAlign w:val="center"/>
          </w:tcPr>
          <w:p w:rsidR="007978BA" w:rsidRDefault="007978BA" w:rsidP="00206F38">
            <w:pPr>
              <w:jc w:val="center"/>
            </w:pPr>
            <w:r>
              <w:rPr>
                <w:rFonts w:hint="eastAsia"/>
              </w:rPr>
              <w:t>5</w:t>
            </w:r>
          </w:p>
        </w:tc>
        <w:tc>
          <w:tcPr>
            <w:tcW w:w="1950" w:type="dxa"/>
          </w:tcPr>
          <w:p w:rsidR="007978BA" w:rsidRDefault="007978BA" w:rsidP="00206F38">
            <w:r>
              <w:rPr>
                <w:rFonts w:hint="eastAsia"/>
              </w:rPr>
              <w:t>display_frame</w:t>
            </w:r>
          </w:p>
        </w:tc>
        <w:tc>
          <w:tcPr>
            <w:tcW w:w="1560" w:type="dxa"/>
          </w:tcPr>
          <w:p w:rsidR="007978BA" w:rsidRDefault="007978BA" w:rsidP="00206F38">
            <w:r>
              <w:rPr>
                <w:rFonts w:hint="eastAsia"/>
              </w:rPr>
              <w:t>BOOLEAN</w:t>
            </w:r>
          </w:p>
        </w:tc>
        <w:tc>
          <w:tcPr>
            <w:tcW w:w="6378" w:type="dxa"/>
          </w:tcPr>
          <w:p w:rsidR="007978BA" w:rsidRDefault="007978BA" w:rsidP="00206F38">
            <w:r>
              <w:rPr>
                <w:rFonts w:hint="eastAsia"/>
              </w:rPr>
              <w:t>表示する</w:t>
            </w:r>
            <w:r>
              <w:rPr>
                <w:rFonts w:hint="eastAsia"/>
              </w:rPr>
              <w:t>iframe</w:t>
            </w:r>
            <w:r>
              <w:rPr>
                <w:rFonts w:hint="eastAsia"/>
              </w:rPr>
              <w:t>に枠を付けるかどうかの設定を格納する。</w:t>
            </w:r>
          </w:p>
          <w:p w:rsidR="007978BA" w:rsidRDefault="007978BA" w:rsidP="00206F38">
            <w:r>
              <w:rPr>
                <w:rFonts w:hint="eastAsia"/>
              </w:rPr>
              <w:t>0</w:t>
            </w:r>
            <w:r>
              <w:rPr>
                <w:rFonts w:hint="eastAsia"/>
              </w:rPr>
              <w:t>（</w:t>
            </w:r>
            <w:r>
              <w:rPr>
                <w:rFonts w:hint="eastAsia"/>
              </w:rPr>
              <w:t>false</w:t>
            </w:r>
            <w:r>
              <w:rPr>
                <w:rFonts w:hint="eastAsia"/>
              </w:rPr>
              <w:t>）</w:t>
            </w:r>
            <w:r>
              <w:rPr>
                <w:rFonts w:hint="eastAsia"/>
              </w:rPr>
              <w:t>:</w:t>
            </w:r>
            <w:r>
              <w:rPr>
                <w:rFonts w:hint="eastAsia"/>
              </w:rPr>
              <w:t>なし、</w:t>
            </w:r>
            <w:r>
              <w:rPr>
                <w:rFonts w:hint="eastAsia"/>
              </w:rPr>
              <w:t>1</w:t>
            </w:r>
            <w:r>
              <w:rPr>
                <w:rFonts w:hint="eastAsia"/>
              </w:rPr>
              <w:t>（</w:t>
            </w:r>
            <w:r>
              <w:rPr>
                <w:rFonts w:hint="eastAsia"/>
              </w:rPr>
              <w:t>true</w:t>
            </w:r>
            <w:r>
              <w:rPr>
                <w:rFonts w:hint="eastAsia"/>
              </w:rPr>
              <w:t>）</w:t>
            </w:r>
            <w:r>
              <w:rPr>
                <w:rFonts w:hint="eastAsia"/>
              </w:rPr>
              <w:t>:</w:t>
            </w:r>
            <w:r>
              <w:rPr>
                <w:rFonts w:hint="eastAsia"/>
              </w:rPr>
              <w:t>あり</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6</w:t>
            </w:r>
          </w:p>
        </w:tc>
        <w:tc>
          <w:tcPr>
            <w:tcW w:w="1950" w:type="dxa"/>
            <w:shd w:val="clear" w:color="auto" w:fill="D9D9D9" w:themeFill="background1" w:themeFillShade="D9"/>
          </w:tcPr>
          <w:p w:rsidR="007978BA" w:rsidRDefault="007978BA" w:rsidP="00206F38">
            <w:r>
              <w:rPr>
                <w:rFonts w:hint="eastAsia"/>
              </w:rPr>
              <w:t>created_user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レコードを作成したユーザの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7</w:t>
            </w:r>
          </w:p>
        </w:tc>
        <w:tc>
          <w:tcPr>
            <w:tcW w:w="1950" w:type="dxa"/>
          </w:tcPr>
          <w:p w:rsidR="007978BA" w:rsidRDefault="007978BA" w:rsidP="00206F38">
            <w:r>
              <w:rPr>
                <w:rFonts w:hint="eastAsia"/>
              </w:rPr>
              <w:t>created</w:t>
            </w:r>
          </w:p>
        </w:tc>
        <w:tc>
          <w:tcPr>
            <w:tcW w:w="1560" w:type="dxa"/>
          </w:tcPr>
          <w:p w:rsidR="007978BA" w:rsidRDefault="007978BA" w:rsidP="00206F38">
            <w:r>
              <w:rPr>
                <w:rFonts w:hint="eastAsia"/>
              </w:rPr>
              <w:t>DATETIME</w:t>
            </w:r>
          </w:p>
        </w:tc>
        <w:tc>
          <w:tcPr>
            <w:tcW w:w="6378" w:type="dxa"/>
          </w:tcPr>
          <w:p w:rsidR="007978BA" w:rsidRDefault="007978BA" w:rsidP="00206F38">
            <w:r>
              <w:rPr>
                <w:rFonts w:hint="eastAsia"/>
              </w:rPr>
              <w:t>レコード作成時の時間を格納する。</w:t>
            </w:r>
          </w:p>
        </w:tc>
      </w:tr>
      <w:tr w:rsidR="007978BA" w:rsidTr="00206F38">
        <w:tc>
          <w:tcPr>
            <w:tcW w:w="426" w:type="dxa"/>
            <w:shd w:val="clear" w:color="auto" w:fill="D9D9D9" w:themeFill="background1" w:themeFillShade="D9"/>
            <w:vAlign w:val="center"/>
          </w:tcPr>
          <w:p w:rsidR="007978BA" w:rsidRDefault="007978BA" w:rsidP="00206F38">
            <w:pPr>
              <w:jc w:val="center"/>
            </w:pPr>
            <w:r>
              <w:rPr>
                <w:rFonts w:hint="eastAsia"/>
              </w:rPr>
              <w:t>8</w:t>
            </w:r>
          </w:p>
        </w:tc>
        <w:tc>
          <w:tcPr>
            <w:tcW w:w="1950" w:type="dxa"/>
            <w:shd w:val="clear" w:color="auto" w:fill="D9D9D9" w:themeFill="background1" w:themeFillShade="D9"/>
          </w:tcPr>
          <w:p w:rsidR="007978BA" w:rsidRDefault="007978BA" w:rsidP="00206F38">
            <w:r>
              <w:rPr>
                <w:rFonts w:hint="eastAsia"/>
              </w:rPr>
              <w:t>modified_user</w:t>
            </w:r>
          </w:p>
        </w:tc>
        <w:tc>
          <w:tcPr>
            <w:tcW w:w="1560" w:type="dxa"/>
            <w:shd w:val="clear" w:color="auto" w:fill="D9D9D9" w:themeFill="background1" w:themeFillShade="D9"/>
          </w:tcPr>
          <w:p w:rsidR="007978BA" w:rsidRDefault="007978BA" w:rsidP="00206F38">
            <w:r>
              <w:rPr>
                <w:rFonts w:hint="eastAsia"/>
              </w:rPr>
              <w:t>INT</w:t>
            </w:r>
          </w:p>
        </w:tc>
        <w:tc>
          <w:tcPr>
            <w:tcW w:w="6378" w:type="dxa"/>
            <w:shd w:val="clear" w:color="auto" w:fill="D9D9D9" w:themeFill="background1" w:themeFillShade="D9"/>
          </w:tcPr>
          <w:p w:rsidR="007978BA" w:rsidRDefault="007978BA" w:rsidP="00206F38">
            <w:r>
              <w:rPr>
                <w:rFonts w:hint="eastAsia"/>
              </w:rPr>
              <w:t>レコードを編集したユーザの</w:t>
            </w:r>
            <w:r>
              <w:rPr>
                <w:rFonts w:hint="eastAsia"/>
              </w:rPr>
              <w:t>ID</w:t>
            </w:r>
            <w:r>
              <w:rPr>
                <w:rFonts w:hint="eastAsia"/>
              </w:rPr>
              <w:t>を格納する。</w:t>
            </w:r>
          </w:p>
        </w:tc>
      </w:tr>
      <w:tr w:rsidR="007978BA" w:rsidTr="00206F38">
        <w:tc>
          <w:tcPr>
            <w:tcW w:w="426" w:type="dxa"/>
            <w:vAlign w:val="center"/>
          </w:tcPr>
          <w:p w:rsidR="007978BA" w:rsidRDefault="007978BA" w:rsidP="00206F38">
            <w:pPr>
              <w:jc w:val="center"/>
            </w:pPr>
            <w:r>
              <w:rPr>
                <w:rFonts w:hint="eastAsia"/>
              </w:rPr>
              <w:t>9</w:t>
            </w:r>
          </w:p>
        </w:tc>
        <w:tc>
          <w:tcPr>
            <w:tcW w:w="1950" w:type="dxa"/>
          </w:tcPr>
          <w:p w:rsidR="007978BA" w:rsidRDefault="007978BA" w:rsidP="00206F38">
            <w:r>
              <w:rPr>
                <w:rFonts w:hint="eastAsia"/>
              </w:rPr>
              <w:t>modified</w:t>
            </w:r>
          </w:p>
        </w:tc>
        <w:tc>
          <w:tcPr>
            <w:tcW w:w="1560" w:type="dxa"/>
          </w:tcPr>
          <w:p w:rsidR="007978BA" w:rsidRDefault="007978BA" w:rsidP="00206F38">
            <w:r>
              <w:rPr>
                <w:rFonts w:hint="eastAsia"/>
              </w:rPr>
              <w:t>DATETIME</w:t>
            </w:r>
          </w:p>
        </w:tc>
        <w:tc>
          <w:tcPr>
            <w:tcW w:w="6378" w:type="dxa"/>
          </w:tcPr>
          <w:p w:rsidR="007978BA" w:rsidRDefault="007978BA" w:rsidP="00206F38">
            <w:pPr>
              <w:keepNext/>
            </w:pPr>
            <w:r>
              <w:rPr>
                <w:rFonts w:hint="eastAsia"/>
              </w:rPr>
              <w:t>レコード編集時の時間を格納する。</w:t>
            </w:r>
          </w:p>
        </w:tc>
      </w:tr>
    </w:tbl>
    <w:p w:rsidR="007978BA" w:rsidRDefault="007978BA" w:rsidP="00FA2653"/>
    <w:p w:rsidR="00C36F78" w:rsidRDefault="00C36F78" w:rsidP="00C36F78">
      <w:pPr>
        <w:jc w:val="right"/>
      </w:pPr>
      <w:r>
        <w:rPr>
          <w:rFonts w:hint="eastAsia"/>
        </w:rPr>
        <w:t>以　上</w:t>
      </w:r>
    </w:p>
    <w:sectPr w:rsidR="00C36F78" w:rsidSect="00A74E23">
      <w:footerReference w:type="default" r:id="rId37"/>
      <w:pgSz w:w="11906" w:h="16838"/>
      <w:pgMar w:top="1440" w:right="1080" w:bottom="1440" w:left="1080"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C0D" w:rsidRDefault="00DE3C0D" w:rsidP="001E3E5A">
      <w:pPr>
        <w:spacing w:line="240" w:lineRule="auto"/>
      </w:pPr>
      <w:r>
        <w:separator/>
      </w:r>
    </w:p>
  </w:endnote>
  <w:endnote w:type="continuationSeparator" w:id="0">
    <w:p w:rsidR="00DE3C0D" w:rsidRDefault="00DE3C0D" w:rsidP="001E3E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62567"/>
      <w:docPartObj>
        <w:docPartGallery w:val="Page Numbers (Bottom of Page)"/>
        <w:docPartUnique/>
      </w:docPartObj>
    </w:sdtPr>
    <w:sdtContent>
      <w:p w:rsidR="00EB4790" w:rsidRDefault="00EB4790">
        <w:pPr>
          <w:pStyle w:val="a5"/>
          <w:jc w:val="center"/>
        </w:pPr>
        <w:fldSimple w:instr=" PAGE   \* MERGEFORMAT ">
          <w:r w:rsidR="000F62BE" w:rsidRPr="000F62BE">
            <w:rPr>
              <w:noProof/>
              <w:lang w:val="ja-JP"/>
            </w:rPr>
            <w:t>3</w:t>
          </w:r>
        </w:fldSimple>
      </w:p>
    </w:sdtContent>
  </w:sdt>
  <w:p w:rsidR="00EB4790" w:rsidRPr="00064DC2" w:rsidRDefault="00EB4790">
    <w:pPr>
      <w:pStyle w:val="a5"/>
      <w:rPr>
        <w:rFonts w:ascii="ＭＳ ゴシック" w:eastAsia="ＭＳ ゴシック" w:hAnsi="ＭＳ ゴシック"/>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C0D" w:rsidRDefault="00DE3C0D" w:rsidP="001E3E5A">
      <w:pPr>
        <w:spacing w:line="240" w:lineRule="auto"/>
      </w:pPr>
      <w:r>
        <w:separator/>
      </w:r>
    </w:p>
  </w:footnote>
  <w:footnote w:type="continuationSeparator" w:id="0">
    <w:p w:rsidR="00DE3C0D" w:rsidRDefault="00DE3C0D" w:rsidP="001E3E5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515C"/>
    <w:multiLevelType w:val="hybridMultilevel"/>
    <w:tmpl w:val="5A96C5D0"/>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1427D24"/>
    <w:multiLevelType w:val="multilevel"/>
    <w:tmpl w:val="CF8A5BF2"/>
    <w:styleLink w:val="1"/>
    <w:lvl w:ilvl="0">
      <w:start w:val="1"/>
      <w:numFmt w:val="decimal"/>
      <w:lvlText w:val="第%1章"/>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62869C7"/>
    <w:multiLevelType w:val="multilevel"/>
    <w:tmpl w:val="DB140774"/>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074752C8"/>
    <w:multiLevelType w:val="hybridMultilevel"/>
    <w:tmpl w:val="552AAD5A"/>
    <w:lvl w:ilvl="0" w:tplc="04090017">
      <w:start w:val="1"/>
      <w:numFmt w:val="aiueoFullWidth"/>
      <w:lvlText w:val="(%1)"/>
      <w:lvlJc w:val="left"/>
      <w:pPr>
        <w:ind w:left="1272"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0A726CF1"/>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5">
    <w:nsid w:val="0ED54542"/>
    <w:multiLevelType w:val="hybridMultilevel"/>
    <w:tmpl w:val="51BE56F8"/>
    <w:lvl w:ilvl="0" w:tplc="04090017">
      <w:start w:val="1"/>
      <w:numFmt w:val="aiueoFullWidth"/>
      <w:lvlText w:val="(%1)"/>
      <w:lvlJc w:val="left"/>
      <w:pPr>
        <w:ind w:left="1272" w:hanging="420"/>
      </w:pPr>
    </w:lvl>
    <w:lvl w:ilvl="1" w:tplc="04090017" w:tentative="1">
      <w:start w:val="1"/>
      <w:numFmt w:val="aiueoFullWidth"/>
      <w:lvlText w:val="(%2)"/>
      <w:lvlJc w:val="left"/>
      <w:pPr>
        <w:ind w:left="1692" w:hanging="420"/>
      </w:pPr>
    </w:lvl>
    <w:lvl w:ilvl="2" w:tplc="04090011" w:tentative="1">
      <w:start w:val="1"/>
      <w:numFmt w:val="decimalEnclosedCircle"/>
      <w:lvlText w:val="%3"/>
      <w:lvlJc w:val="left"/>
      <w:pPr>
        <w:ind w:left="2112" w:hanging="420"/>
      </w:pPr>
    </w:lvl>
    <w:lvl w:ilvl="3" w:tplc="0409000F" w:tentative="1">
      <w:start w:val="1"/>
      <w:numFmt w:val="decimal"/>
      <w:lvlText w:val="%4."/>
      <w:lvlJc w:val="left"/>
      <w:pPr>
        <w:ind w:left="2532" w:hanging="420"/>
      </w:pPr>
    </w:lvl>
    <w:lvl w:ilvl="4" w:tplc="04090017" w:tentative="1">
      <w:start w:val="1"/>
      <w:numFmt w:val="aiueoFullWidth"/>
      <w:lvlText w:val="(%5)"/>
      <w:lvlJc w:val="left"/>
      <w:pPr>
        <w:ind w:left="2952" w:hanging="420"/>
      </w:pPr>
    </w:lvl>
    <w:lvl w:ilvl="5" w:tplc="04090011" w:tentative="1">
      <w:start w:val="1"/>
      <w:numFmt w:val="decimalEnclosedCircle"/>
      <w:lvlText w:val="%6"/>
      <w:lvlJc w:val="left"/>
      <w:pPr>
        <w:ind w:left="3372" w:hanging="420"/>
      </w:pPr>
    </w:lvl>
    <w:lvl w:ilvl="6" w:tplc="0409000F" w:tentative="1">
      <w:start w:val="1"/>
      <w:numFmt w:val="decimal"/>
      <w:lvlText w:val="%7."/>
      <w:lvlJc w:val="left"/>
      <w:pPr>
        <w:ind w:left="3792" w:hanging="420"/>
      </w:pPr>
    </w:lvl>
    <w:lvl w:ilvl="7" w:tplc="04090017" w:tentative="1">
      <w:start w:val="1"/>
      <w:numFmt w:val="aiueoFullWidth"/>
      <w:lvlText w:val="(%8)"/>
      <w:lvlJc w:val="left"/>
      <w:pPr>
        <w:ind w:left="4212" w:hanging="420"/>
      </w:pPr>
    </w:lvl>
    <w:lvl w:ilvl="8" w:tplc="04090011" w:tentative="1">
      <w:start w:val="1"/>
      <w:numFmt w:val="decimalEnclosedCircle"/>
      <w:lvlText w:val="%9"/>
      <w:lvlJc w:val="left"/>
      <w:pPr>
        <w:ind w:left="4632" w:hanging="420"/>
      </w:pPr>
    </w:lvl>
  </w:abstractNum>
  <w:abstractNum w:abstractNumId="6">
    <w:nsid w:val="0EEB100D"/>
    <w:multiLevelType w:val="hybridMultilevel"/>
    <w:tmpl w:val="E098AB32"/>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nsid w:val="162A0F13"/>
    <w:multiLevelType w:val="hybridMultilevel"/>
    <w:tmpl w:val="519069E6"/>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8">
    <w:nsid w:val="184F440C"/>
    <w:multiLevelType w:val="hybridMultilevel"/>
    <w:tmpl w:val="E018772C"/>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9">
    <w:nsid w:val="1A950E4C"/>
    <w:multiLevelType w:val="hybridMultilevel"/>
    <w:tmpl w:val="16D89F44"/>
    <w:lvl w:ilvl="0" w:tplc="04090011">
      <w:start w:val="1"/>
      <w:numFmt w:val="decimalEnclosedCircle"/>
      <w:lvlText w:val="%1"/>
      <w:lvlJc w:val="left"/>
      <w:pPr>
        <w:ind w:left="704"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0">
    <w:nsid w:val="209B156C"/>
    <w:multiLevelType w:val="hybridMultilevel"/>
    <w:tmpl w:val="BE7C4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A0C43CF"/>
    <w:multiLevelType w:val="hybridMultilevel"/>
    <w:tmpl w:val="737607A4"/>
    <w:lvl w:ilvl="0" w:tplc="04090011">
      <w:start w:val="1"/>
      <w:numFmt w:val="decimalEnclosedCircle"/>
      <w:lvlText w:val="%1"/>
      <w:lvlJc w:val="left"/>
      <w:pPr>
        <w:ind w:left="562" w:hanging="420"/>
      </w:pPr>
    </w:lvl>
    <w:lvl w:ilvl="1" w:tplc="04090017" w:tentative="1">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2">
    <w:nsid w:val="33811FE5"/>
    <w:multiLevelType w:val="hybridMultilevel"/>
    <w:tmpl w:val="1760049C"/>
    <w:lvl w:ilvl="0" w:tplc="0409001B">
      <w:start w:val="1"/>
      <w:numFmt w:val="lowerRoman"/>
      <w:lvlText w:val="%1."/>
      <w:lvlJc w:val="right"/>
      <w:pPr>
        <w:ind w:left="988"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39B10CC1"/>
    <w:multiLevelType w:val="hybridMultilevel"/>
    <w:tmpl w:val="0C7EAB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6A451CB"/>
    <w:multiLevelType w:val="hybridMultilevel"/>
    <w:tmpl w:val="4950D35C"/>
    <w:lvl w:ilvl="0" w:tplc="04090011">
      <w:start w:val="1"/>
      <w:numFmt w:val="decimalEnclosedCircle"/>
      <w:lvlText w:val="%1"/>
      <w:lvlJc w:val="left"/>
      <w:pPr>
        <w:ind w:left="846" w:hanging="420"/>
      </w:pPr>
      <w:rPr>
        <w:rFonts w:hint="default"/>
      </w:rPr>
    </w:lvl>
    <w:lvl w:ilvl="1" w:tplc="0409000B" w:tentative="1">
      <w:start w:val="1"/>
      <w:numFmt w:val="bullet"/>
      <w:lvlText w:val=""/>
      <w:lvlJc w:val="left"/>
      <w:pPr>
        <w:ind w:left="1041" w:hanging="420"/>
      </w:pPr>
      <w:rPr>
        <w:rFonts w:ascii="Wingdings" w:hAnsi="Wingdings" w:hint="default"/>
      </w:rPr>
    </w:lvl>
    <w:lvl w:ilvl="2" w:tplc="0409000D" w:tentative="1">
      <w:start w:val="1"/>
      <w:numFmt w:val="bullet"/>
      <w:lvlText w:val=""/>
      <w:lvlJc w:val="left"/>
      <w:pPr>
        <w:ind w:left="1461" w:hanging="420"/>
      </w:pPr>
      <w:rPr>
        <w:rFonts w:ascii="Wingdings" w:hAnsi="Wingdings" w:hint="default"/>
      </w:rPr>
    </w:lvl>
    <w:lvl w:ilvl="3" w:tplc="04090001" w:tentative="1">
      <w:start w:val="1"/>
      <w:numFmt w:val="bullet"/>
      <w:lvlText w:val=""/>
      <w:lvlJc w:val="left"/>
      <w:pPr>
        <w:ind w:left="1881" w:hanging="420"/>
      </w:pPr>
      <w:rPr>
        <w:rFonts w:ascii="Wingdings" w:hAnsi="Wingdings" w:hint="default"/>
      </w:rPr>
    </w:lvl>
    <w:lvl w:ilvl="4" w:tplc="0409000B" w:tentative="1">
      <w:start w:val="1"/>
      <w:numFmt w:val="bullet"/>
      <w:lvlText w:val=""/>
      <w:lvlJc w:val="left"/>
      <w:pPr>
        <w:ind w:left="2301" w:hanging="420"/>
      </w:pPr>
      <w:rPr>
        <w:rFonts w:ascii="Wingdings" w:hAnsi="Wingdings" w:hint="default"/>
      </w:rPr>
    </w:lvl>
    <w:lvl w:ilvl="5" w:tplc="0409000D" w:tentative="1">
      <w:start w:val="1"/>
      <w:numFmt w:val="bullet"/>
      <w:lvlText w:val=""/>
      <w:lvlJc w:val="left"/>
      <w:pPr>
        <w:ind w:left="2721" w:hanging="420"/>
      </w:pPr>
      <w:rPr>
        <w:rFonts w:ascii="Wingdings" w:hAnsi="Wingdings" w:hint="default"/>
      </w:rPr>
    </w:lvl>
    <w:lvl w:ilvl="6" w:tplc="04090001" w:tentative="1">
      <w:start w:val="1"/>
      <w:numFmt w:val="bullet"/>
      <w:lvlText w:val=""/>
      <w:lvlJc w:val="left"/>
      <w:pPr>
        <w:ind w:left="3141" w:hanging="420"/>
      </w:pPr>
      <w:rPr>
        <w:rFonts w:ascii="Wingdings" w:hAnsi="Wingdings" w:hint="default"/>
      </w:rPr>
    </w:lvl>
    <w:lvl w:ilvl="7" w:tplc="0409000B" w:tentative="1">
      <w:start w:val="1"/>
      <w:numFmt w:val="bullet"/>
      <w:lvlText w:val=""/>
      <w:lvlJc w:val="left"/>
      <w:pPr>
        <w:ind w:left="3561" w:hanging="420"/>
      </w:pPr>
      <w:rPr>
        <w:rFonts w:ascii="Wingdings" w:hAnsi="Wingdings" w:hint="default"/>
      </w:rPr>
    </w:lvl>
    <w:lvl w:ilvl="8" w:tplc="0409000D" w:tentative="1">
      <w:start w:val="1"/>
      <w:numFmt w:val="bullet"/>
      <w:lvlText w:val=""/>
      <w:lvlJc w:val="left"/>
      <w:pPr>
        <w:ind w:left="3981" w:hanging="420"/>
      </w:pPr>
      <w:rPr>
        <w:rFonts w:ascii="Wingdings" w:hAnsi="Wingdings" w:hint="default"/>
      </w:rPr>
    </w:lvl>
  </w:abstractNum>
  <w:abstractNum w:abstractNumId="15">
    <w:nsid w:val="4CD24787"/>
    <w:multiLevelType w:val="hybridMultilevel"/>
    <w:tmpl w:val="91F4C6A0"/>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6">
    <w:nsid w:val="52554DBE"/>
    <w:multiLevelType w:val="multilevel"/>
    <w:tmpl w:val="9ABE1208"/>
    <w:styleLink w:val="3"/>
    <w:lvl w:ilvl="0">
      <w:start w:val="1"/>
      <w:numFmt w:val="decimal"/>
      <w:lvlText w:val="第 %1 章"/>
      <w:lvlJc w:val="left"/>
      <w:pPr>
        <w:ind w:left="425" w:hanging="425"/>
      </w:pPr>
      <w:rPr>
        <w:rFonts w:hint="eastAsia"/>
        <w:b/>
        <w:sz w:val="28"/>
        <w:szCs w:val="28"/>
      </w:rPr>
    </w:lvl>
    <w:lvl w:ilvl="1">
      <w:start w:val="1"/>
      <w:numFmt w:val="decimal"/>
      <w:lvlText w:val="%1.%2."/>
      <w:lvlJc w:val="left"/>
      <w:pPr>
        <w:ind w:left="567" w:hanging="567"/>
      </w:pPr>
      <w:rPr>
        <w:rFonts w:hint="eastAsia"/>
      </w:rPr>
    </w:lvl>
    <w:lvl w:ilvl="2">
      <w:start w:val="1"/>
      <w:numFmt w:val="decimal"/>
      <w:lvlText w:val="%1.%2.%3."/>
      <w:lvlJc w:val="left"/>
      <w:pPr>
        <w:ind w:left="28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3A773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57145DC5"/>
    <w:multiLevelType w:val="multilevel"/>
    <w:tmpl w:val="625CB756"/>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D9157FE"/>
    <w:multiLevelType w:val="hybridMultilevel"/>
    <w:tmpl w:val="AC3878EA"/>
    <w:lvl w:ilvl="0" w:tplc="04090011">
      <w:start w:val="1"/>
      <w:numFmt w:val="decimalEnclosedCircle"/>
      <w:lvlText w:val="%1"/>
      <w:lvlJc w:val="left"/>
      <w:pPr>
        <w:ind w:left="846" w:hanging="420"/>
      </w:pPr>
    </w:lvl>
    <w:lvl w:ilvl="1" w:tplc="04090017">
      <w:start w:val="1"/>
      <w:numFmt w:val="aiueoFullWidth"/>
      <w:lvlText w:val="(%2)"/>
      <w:lvlJc w:val="left"/>
      <w:pPr>
        <w:ind w:left="1408" w:hanging="420"/>
      </w:pPr>
    </w:lvl>
    <w:lvl w:ilvl="2" w:tplc="04090011">
      <w:start w:val="1"/>
      <w:numFmt w:val="decimalEnclosedCircle"/>
      <w:lvlText w:val="%3"/>
      <w:lvlJc w:val="left"/>
      <w:pPr>
        <w:ind w:left="1828" w:hanging="420"/>
      </w:pPr>
    </w:lvl>
    <w:lvl w:ilvl="3" w:tplc="0409000F" w:tentative="1">
      <w:start w:val="1"/>
      <w:numFmt w:val="decimal"/>
      <w:lvlText w:val="%4."/>
      <w:lvlJc w:val="left"/>
      <w:pPr>
        <w:ind w:left="2248" w:hanging="420"/>
      </w:pPr>
    </w:lvl>
    <w:lvl w:ilvl="4" w:tplc="04090017" w:tentative="1">
      <w:start w:val="1"/>
      <w:numFmt w:val="aiueoFullWidth"/>
      <w:lvlText w:val="(%5)"/>
      <w:lvlJc w:val="left"/>
      <w:pPr>
        <w:ind w:left="2668" w:hanging="420"/>
      </w:pPr>
    </w:lvl>
    <w:lvl w:ilvl="5" w:tplc="04090011" w:tentative="1">
      <w:start w:val="1"/>
      <w:numFmt w:val="decimalEnclosedCircle"/>
      <w:lvlText w:val="%6"/>
      <w:lvlJc w:val="left"/>
      <w:pPr>
        <w:ind w:left="3088" w:hanging="420"/>
      </w:pPr>
    </w:lvl>
    <w:lvl w:ilvl="6" w:tplc="0409000F" w:tentative="1">
      <w:start w:val="1"/>
      <w:numFmt w:val="decimal"/>
      <w:lvlText w:val="%7."/>
      <w:lvlJc w:val="left"/>
      <w:pPr>
        <w:ind w:left="3508" w:hanging="420"/>
      </w:pPr>
    </w:lvl>
    <w:lvl w:ilvl="7" w:tplc="04090017" w:tentative="1">
      <w:start w:val="1"/>
      <w:numFmt w:val="aiueoFullWidth"/>
      <w:lvlText w:val="(%8)"/>
      <w:lvlJc w:val="left"/>
      <w:pPr>
        <w:ind w:left="3928" w:hanging="420"/>
      </w:pPr>
    </w:lvl>
    <w:lvl w:ilvl="8" w:tplc="04090011" w:tentative="1">
      <w:start w:val="1"/>
      <w:numFmt w:val="decimalEnclosedCircle"/>
      <w:lvlText w:val="%9"/>
      <w:lvlJc w:val="left"/>
      <w:pPr>
        <w:ind w:left="4348" w:hanging="420"/>
      </w:pPr>
    </w:lvl>
  </w:abstractNum>
  <w:abstractNum w:abstractNumId="20">
    <w:nsid w:val="5DA96F16"/>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EFA5E7A"/>
    <w:multiLevelType w:val="hybridMultilevel"/>
    <w:tmpl w:val="5F48A9F2"/>
    <w:lvl w:ilvl="0" w:tplc="04090011">
      <w:start w:val="1"/>
      <w:numFmt w:val="decimalEnclosedCircle"/>
      <w:lvlText w:val="%1"/>
      <w:lvlJc w:val="left"/>
      <w:pPr>
        <w:ind w:left="1260" w:hanging="420"/>
      </w:pPr>
    </w:lvl>
    <w:lvl w:ilvl="1" w:tplc="04090017">
      <w:start w:val="1"/>
      <w:numFmt w:val="aiueoFullWidth"/>
      <w:lvlText w:val="(%2)"/>
      <w:lvlJc w:val="left"/>
      <w:pPr>
        <w:ind w:left="1822" w:hanging="420"/>
      </w:pPr>
    </w:lvl>
    <w:lvl w:ilvl="2" w:tplc="04090011">
      <w:start w:val="1"/>
      <w:numFmt w:val="decimalEnclosedCircle"/>
      <w:lvlText w:val="%3"/>
      <w:lvlJc w:val="left"/>
      <w:pPr>
        <w:ind w:left="2242" w:hanging="420"/>
      </w:pPr>
    </w:lvl>
    <w:lvl w:ilvl="3" w:tplc="0409000F" w:tentative="1">
      <w:start w:val="1"/>
      <w:numFmt w:val="decimal"/>
      <w:lvlText w:val="%4."/>
      <w:lvlJc w:val="left"/>
      <w:pPr>
        <w:ind w:left="2662" w:hanging="420"/>
      </w:pPr>
    </w:lvl>
    <w:lvl w:ilvl="4" w:tplc="04090017" w:tentative="1">
      <w:start w:val="1"/>
      <w:numFmt w:val="aiueoFullWidth"/>
      <w:lvlText w:val="(%5)"/>
      <w:lvlJc w:val="left"/>
      <w:pPr>
        <w:ind w:left="3082" w:hanging="420"/>
      </w:pPr>
    </w:lvl>
    <w:lvl w:ilvl="5" w:tplc="04090011" w:tentative="1">
      <w:start w:val="1"/>
      <w:numFmt w:val="decimalEnclosedCircle"/>
      <w:lvlText w:val="%6"/>
      <w:lvlJc w:val="left"/>
      <w:pPr>
        <w:ind w:left="3502" w:hanging="420"/>
      </w:pPr>
    </w:lvl>
    <w:lvl w:ilvl="6" w:tplc="0409000F" w:tentative="1">
      <w:start w:val="1"/>
      <w:numFmt w:val="decimal"/>
      <w:lvlText w:val="%7."/>
      <w:lvlJc w:val="left"/>
      <w:pPr>
        <w:ind w:left="3922" w:hanging="420"/>
      </w:pPr>
    </w:lvl>
    <w:lvl w:ilvl="7" w:tplc="04090017" w:tentative="1">
      <w:start w:val="1"/>
      <w:numFmt w:val="aiueoFullWidth"/>
      <w:lvlText w:val="(%8)"/>
      <w:lvlJc w:val="left"/>
      <w:pPr>
        <w:ind w:left="4342" w:hanging="420"/>
      </w:pPr>
    </w:lvl>
    <w:lvl w:ilvl="8" w:tplc="04090011" w:tentative="1">
      <w:start w:val="1"/>
      <w:numFmt w:val="decimalEnclosedCircle"/>
      <w:lvlText w:val="%9"/>
      <w:lvlJc w:val="left"/>
      <w:pPr>
        <w:ind w:left="4762" w:hanging="420"/>
      </w:pPr>
    </w:lvl>
  </w:abstractNum>
  <w:abstractNum w:abstractNumId="22">
    <w:nsid w:val="70106A18"/>
    <w:multiLevelType w:val="hybridMultilevel"/>
    <w:tmpl w:val="737607A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7FD848E3"/>
    <w:multiLevelType w:val="multilevel"/>
    <w:tmpl w:val="E22C2BF0"/>
    <w:lvl w:ilvl="0">
      <w:start w:val="1"/>
      <w:numFmt w:val="decimal"/>
      <w:pStyle w:val="10"/>
      <w:lvlText w:val="第 %1 章"/>
      <w:lvlJc w:val="left"/>
      <w:pPr>
        <w:ind w:left="425" w:hanging="425"/>
      </w:pPr>
      <w:rPr>
        <w:rFonts w:hint="eastAsia"/>
        <w:b/>
        <w:sz w:val="28"/>
        <w:szCs w:val="28"/>
      </w:rPr>
    </w:lvl>
    <w:lvl w:ilvl="1">
      <w:start w:val="1"/>
      <w:numFmt w:val="decimal"/>
      <w:pStyle w:val="20"/>
      <w:lvlText w:val="%1.%2."/>
      <w:lvlJc w:val="left"/>
      <w:pPr>
        <w:ind w:left="56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0"/>
      <w:lvlText w:val="%1.2.%3."/>
      <w:lvlJc w:val="left"/>
      <w:pPr>
        <w:ind w:left="680" w:hanging="680"/>
      </w:pPr>
      <w:rPr>
        <w:rFonts w:asciiTheme="majorHAnsi" w:hAnsiTheme="majorHAnsi" w:cstheme="majorHAnsi" w:hint="default"/>
      </w:rPr>
    </w:lvl>
    <w:lvl w:ilvl="3">
      <w:start w:val="1"/>
      <w:numFmt w:val="decimalEnclosedCircle"/>
      <w:lvlText w:val="%4"/>
      <w:lvlJc w:val="left"/>
      <w:pPr>
        <w:ind w:left="1135" w:hanging="851"/>
      </w:pPr>
      <w:rPr>
        <w:rFonts w:hint="default"/>
        <w:b w:val="0"/>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8"/>
  </w:num>
  <w:num w:numId="2">
    <w:abstractNumId w:val="2"/>
  </w:num>
  <w:num w:numId="3">
    <w:abstractNumId w:val="1"/>
  </w:num>
  <w:num w:numId="4">
    <w:abstractNumId w:val="20"/>
  </w:num>
  <w:num w:numId="5">
    <w:abstractNumId w:val="23"/>
  </w:num>
  <w:num w:numId="6">
    <w:abstractNumId w:val="16"/>
  </w:num>
  <w:num w:numId="7">
    <w:abstractNumId w:val="10"/>
  </w:num>
  <w:num w:numId="8">
    <w:abstractNumId w:val="14"/>
  </w:num>
  <w:num w:numId="9">
    <w:abstractNumId w:val="19"/>
  </w:num>
  <w:num w:numId="10">
    <w:abstractNumId w:val="21"/>
  </w:num>
  <w:num w:numId="11">
    <w:abstractNumId w:val="8"/>
  </w:num>
  <w:num w:numId="12">
    <w:abstractNumId w:val="7"/>
  </w:num>
  <w:num w:numId="13">
    <w:abstractNumId w:val="15"/>
  </w:num>
  <w:num w:numId="14">
    <w:abstractNumId w:val="4"/>
  </w:num>
  <w:num w:numId="15">
    <w:abstractNumId w:val="22"/>
  </w:num>
  <w:num w:numId="16">
    <w:abstractNumId w:val="3"/>
  </w:num>
  <w:num w:numId="17">
    <w:abstractNumId w:val="12"/>
  </w:num>
  <w:num w:numId="18">
    <w:abstractNumId w:val="5"/>
  </w:num>
  <w:num w:numId="19">
    <w:abstractNumId w:val="9"/>
  </w:num>
  <w:num w:numId="20">
    <w:abstractNumId w:val="6"/>
  </w:num>
  <w:num w:numId="21">
    <w:abstractNumId w:val="13"/>
  </w:num>
  <w:num w:numId="22">
    <w:abstractNumId w:val="0"/>
  </w:num>
  <w:num w:numId="23">
    <w:abstractNumId w:val="11"/>
  </w:num>
  <w:num w:numId="24">
    <w:abstractNumId w:val="17"/>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dirty"/>
  <w:revisionView w:markup="0"/>
  <w:defaultTabStop w:val="840"/>
  <w:drawingGridHorizontalSpacing w:val="105"/>
  <w:displayHorizontalDrawingGridEvery w:val="0"/>
  <w:displayVerticalDrawingGridEvery w:val="2"/>
  <w:characterSpacingControl w:val="compressPunctuation"/>
  <w:hdrShapeDefaults>
    <o:shapedefaults v:ext="edit" spidmax="135170">
      <v:textbox inset="5.85pt,.7pt,5.85pt,.7pt"/>
      <o:colormenu v:ext="edit" fill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3E5A"/>
    <w:rsid w:val="000001C1"/>
    <w:rsid w:val="000024AF"/>
    <w:rsid w:val="00005400"/>
    <w:rsid w:val="0000542D"/>
    <w:rsid w:val="00005C19"/>
    <w:rsid w:val="000063FB"/>
    <w:rsid w:val="00006431"/>
    <w:rsid w:val="00006AE4"/>
    <w:rsid w:val="00010A5A"/>
    <w:rsid w:val="00010BF0"/>
    <w:rsid w:val="000117E9"/>
    <w:rsid w:val="00011831"/>
    <w:rsid w:val="00011FF5"/>
    <w:rsid w:val="0001271D"/>
    <w:rsid w:val="00020F94"/>
    <w:rsid w:val="00021DE6"/>
    <w:rsid w:val="0002393D"/>
    <w:rsid w:val="00024D06"/>
    <w:rsid w:val="000267B9"/>
    <w:rsid w:val="000267EA"/>
    <w:rsid w:val="00026B49"/>
    <w:rsid w:val="00026F8B"/>
    <w:rsid w:val="000277E0"/>
    <w:rsid w:val="00027CA8"/>
    <w:rsid w:val="0003017A"/>
    <w:rsid w:val="00031077"/>
    <w:rsid w:val="00033825"/>
    <w:rsid w:val="00033AD0"/>
    <w:rsid w:val="00033BA3"/>
    <w:rsid w:val="00034481"/>
    <w:rsid w:val="00034593"/>
    <w:rsid w:val="0003792B"/>
    <w:rsid w:val="00043651"/>
    <w:rsid w:val="00044618"/>
    <w:rsid w:val="0004489B"/>
    <w:rsid w:val="00044C8A"/>
    <w:rsid w:val="00045558"/>
    <w:rsid w:val="0005019B"/>
    <w:rsid w:val="0005073D"/>
    <w:rsid w:val="0005112D"/>
    <w:rsid w:val="00051188"/>
    <w:rsid w:val="00051F78"/>
    <w:rsid w:val="000525DE"/>
    <w:rsid w:val="000527EE"/>
    <w:rsid w:val="00052C68"/>
    <w:rsid w:val="00053245"/>
    <w:rsid w:val="00053315"/>
    <w:rsid w:val="00055DA5"/>
    <w:rsid w:val="00055E2F"/>
    <w:rsid w:val="000568F5"/>
    <w:rsid w:val="00061341"/>
    <w:rsid w:val="00061563"/>
    <w:rsid w:val="0006197F"/>
    <w:rsid w:val="00061D55"/>
    <w:rsid w:val="00064DC2"/>
    <w:rsid w:val="0006538A"/>
    <w:rsid w:val="000653E2"/>
    <w:rsid w:val="00065906"/>
    <w:rsid w:val="000661FD"/>
    <w:rsid w:val="00066B90"/>
    <w:rsid w:val="00066C0F"/>
    <w:rsid w:val="00066CE4"/>
    <w:rsid w:val="00066E21"/>
    <w:rsid w:val="00067D6B"/>
    <w:rsid w:val="00071500"/>
    <w:rsid w:val="00071F92"/>
    <w:rsid w:val="00073DA2"/>
    <w:rsid w:val="0007555A"/>
    <w:rsid w:val="00075EF7"/>
    <w:rsid w:val="000760DA"/>
    <w:rsid w:val="00076250"/>
    <w:rsid w:val="0007763D"/>
    <w:rsid w:val="00077F48"/>
    <w:rsid w:val="00082143"/>
    <w:rsid w:val="00082892"/>
    <w:rsid w:val="000832A4"/>
    <w:rsid w:val="000836C1"/>
    <w:rsid w:val="0008452E"/>
    <w:rsid w:val="00085771"/>
    <w:rsid w:val="0008613D"/>
    <w:rsid w:val="00086617"/>
    <w:rsid w:val="00087B76"/>
    <w:rsid w:val="0009073D"/>
    <w:rsid w:val="00090773"/>
    <w:rsid w:val="0009137C"/>
    <w:rsid w:val="00092FA8"/>
    <w:rsid w:val="00093DB6"/>
    <w:rsid w:val="00094253"/>
    <w:rsid w:val="00094A3C"/>
    <w:rsid w:val="00095289"/>
    <w:rsid w:val="0009598C"/>
    <w:rsid w:val="00095C2E"/>
    <w:rsid w:val="00096A29"/>
    <w:rsid w:val="000A10C6"/>
    <w:rsid w:val="000A1985"/>
    <w:rsid w:val="000A1A66"/>
    <w:rsid w:val="000A1FE9"/>
    <w:rsid w:val="000A3F34"/>
    <w:rsid w:val="000A4EA4"/>
    <w:rsid w:val="000A5FD1"/>
    <w:rsid w:val="000A6CC1"/>
    <w:rsid w:val="000A74CA"/>
    <w:rsid w:val="000A7C89"/>
    <w:rsid w:val="000A7FDF"/>
    <w:rsid w:val="000B042F"/>
    <w:rsid w:val="000B0625"/>
    <w:rsid w:val="000B07A2"/>
    <w:rsid w:val="000B11A6"/>
    <w:rsid w:val="000B164B"/>
    <w:rsid w:val="000B2E13"/>
    <w:rsid w:val="000B3E24"/>
    <w:rsid w:val="000B5129"/>
    <w:rsid w:val="000B5A82"/>
    <w:rsid w:val="000B5EC6"/>
    <w:rsid w:val="000B73C6"/>
    <w:rsid w:val="000C12C0"/>
    <w:rsid w:val="000C168B"/>
    <w:rsid w:val="000C2DA9"/>
    <w:rsid w:val="000C3B56"/>
    <w:rsid w:val="000C5B6C"/>
    <w:rsid w:val="000C6490"/>
    <w:rsid w:val="000C760C"/>
    <w:rsid w:val="000D31DC"/>
    <w:rsid w:val="000D3319"/>
    <w:rsid w:val="000D5A73"/>
    <w:rsid w:val="000D7CE7"/>
    <w:rsid w:val="000E0067"/>
    <w:rsid w:val="000E1D63"/>
    <w:rsid w:val="000E2921"/>
    <w:rsid w:val="000E2995"/>
    <w:rsid w:val="000E320D"/>
    <w:rsid w:val="000E383F"/>
    <w:rsid w:val="000E3BE9"/>
    <w:rsid w:val="000E3BF6"/>
    <w:rsid w:val="000E48FA"/>
    <w:rsid w:val="000E54E8"/>
    <w:rsid w:val="000F00A3"/>
    <w:rsid w:val="000F032B"/>
    <w:rsid w:val="000F0B8E"/>
    <w:rsid w:val="000F1130"/>
    <w:rsid w:val="000F28B8"/>
    <w:rsid w:val="000F2968"/>
    <w:rsid w:val="000F3196"/>
    <w:rsid w:val="000F37E3"/>
    <w:rsid w:val="000F3824"/>
    <w:rsid w:val="000F3A77"/>
    <w:rsid w:val="000F3B31"/>
    <w:rsid w:val="000F3DC8"/>
    <w:rsid w:val="000F5ADA"/>
    <w:rsid w:val="000F60B2"/>
    <w:rsid w:val="000F62BE"/>
    <w:rsid w:val="000F7651"/>
    <w:rsid w:val="000F7F76"/>
    <w:rsid w:val="001004B3"/>
    <w:rsid w:val="00101A8D"/>
    <w:rsid w:val="00102C84"/>
    <w:rsid w:val="00105668"/>
    <w:rsid w:val="0010649C"/>
    <w:rsid w:val="001064A3"/>
    <w:rsid w:val="00106F79"/>
    <w:rsid w:val="0010782F"/>
    <w:rsid w:val="0010787B"/>
    <w:rsid w:val="00107AA4"/>
    <w:rsid w:val="00110286"/>
    <w:rsid w:val="0011066B"/>
    <w:rsid w:val="00110745"/>
    <w:rsid w:val="00111414"/>
    <w:rsid w:val="00113514"/>
    <w:rsid w:val="0011497C"/>
    <w:rsid w:val="00115339"/>
    <w:rsid w:val="0011655E"/>
    <w:rsid w:val="0011740B"/>
    <w:rsid w:val="00121423"/>
    <w:rsid w:val="00123820"/>
    <w:rsid w:val="00125B63"/>
    <w:rsid w:val="00126CB7"/>
    <w:rsid w:val="001270B6"/>
    <w:rsid w:val="00127137"/>
    <w:rsid w:val="00130A6D"/>
    <w:rsid w:val="001317E9"/>
    <w:rsid w:val="001323DB"/>
    <w:rsid w:val="00132BA8"/>
    <w:rsid w:val="00133928"/>
    <w:rsid w:val="00134549"/>
    <w:rsid w:val="00134772"/>
    <w:rsid w:val="00135717"/>
    <w:rsid w:val="001359B7"/>
    <w:rsid w:val="00136B79"/>
    <w:rsid w:val="0013766B"/>
    <w:rsid w:val="001378EC"/>
    <w:rsid w:val="00137F4C"/>
    <w:rsid w:val="00137F60"/>
    <w:rsid w:val="00141279"/>
    <w:rsid w:val="00141551"/>
    <w:rsid w:val="0014297E"/>
    <w:rsid w:val="001434CE"/>
    <w:rsid w:val="001440B6"/>
    <w:rsid w:val="00144F05"/>
    <w:rsid w:val="00145387"/>
    <w:rsid w:val="00145702"/>
    <w:rsid w:val="001468FA"/>
    <w:rsid w:val="001472F7"/>
    <w:rsid w:val="00147512"/>
    <w:rsid w:val="00150B13"/>
    <w:rsid w:val="0015247D"/>
    <w:rsid w:val="001528B9"/>
    <w:rsid w:val="00152AA1"/>
    <w:rsid w:val="00152E3C"/>
    <w:rsid w:val="001531A5"/>
    <w:rsid w:val="00153A1E"/>
    <w:rsid w:val="00155A54"/>
    <w:rsid w:val="00155C41"/>
    <w:rsid w:val="00155E28"/>
    <w:rsid w:val="0015671D"/>
    <w:rsid w:val="00160315"/>
    <w:rsid w:val="00160EEC"/>
    <w:rsid w:val="00160FD8"/>
    <w:rsid w:val="001624A5"/>
    <w:rsid w:val="00162A0C"/>
    <w:rsid w:val="00163095"/>
    <w:rsid w:val="00165E35"/>
    <w:rsid w:val="00166153"/>
    <w:rsid w:val="001663AA"/>
    <w:rsid w:val="001667EA"/>
    <w:rsid w:val="001673F6"/>
    <w:rsid w:val="0016795B"/>
    <w:rsid w:val="00167F02"/>
    <w:rsid w:val="00172E0E"/>
    <w:rsid w:val="0017480C"/>
    <w:rsid w:val="0017582E"/>
    <w:rsid w:val="00175845"/>
    <w:rsid w:val="00175ADA"/>
    <w:rsid w:val="00175AEE"/>
    <w:rsid w:val="0017644D"/>
    <w:rsid w:val="00176F14"/>
    <w:rsid w:val="001773EB"/>
    <w:rsid w:val="00177EB2"/>
    <w:rsid w:val="00177FDF"/>
    <w:rsid w:val="00181365"/>
    <w:rsid w:val="001821F7"/>
    <w:rsid w:val="00182684"/>
    <w:rsid w:val="00182D31"/>
    <w:rsid w:val="00184BEE"/>
    <w:rsid w:val="00185348"/>
    <w:rsid w:val="00187487"/>
    <w:rsid w:val="001879E2"/>
    <w:rsid w:val="001901CC"/>
    <w:rsid w:val="001928AA"/>
    <w:rsid w:val="001946D8"/>
    <w:rsid w:val="00195E55"/>
    <w:rsid w:val="001961FD"/>
    <w:rsid w:val="00196EBE"/>
    <w:rsid w:val="001A0B38"/>
    <w:rsid w:val="001A15D4"/>
    <w:rsid w:val="001A1D46"/>
    <w:rsid w:val="001A200D"/>
    <w:rsid w:val="001A29EE"/>
    <w:rsid w:val="001A2B8E"/>
    <w:rsid w:val="001A2C01"/>
    <w:rsid w:val="001A31C6"/>
    <w:rsid w:val="001A5E22"/>
    <w:rsid w:val="001A77F8"/>
    <w:rsid w:val="001A7B59"/>
    <w:rsid w:val="001B1019"/>
    <w:rsid w:val="001B1070"/>
    <w:rsid w:val="001B2014"/>
    <w:rsid w:val="001B3B80"/>
    <w:rsid w:val="001B3D83"/>
    <w:rsid w:val="001B568B"/>
    <w:rsid w:val="001B7191"/>
    <w:rsid w:val="001B7F65"/>
    <w:rsid w:val="001C0645"/>
    <w:rsid w:val="001C1632"/>
    <w:rsid w:val="001C1D5B"/>
    <w:rsid w:val="001C1D5F"/>
    <w:rsid w:val="001C2A3F"/>
    <w:rsid w:val="001C459A"/>
    <w:rsid w:val="001C50B3"/>
    <w:rsid w:val="001C54AD"/>
    <w:rsid w:val="001C679C"/>
    <w:rsid w:val="001D212E"/>
    <w:rsid w:val="001D216A"/>
    <w:rsid w:val="001D3C37"/>
    <w:rsid w:val="001D4BD7"/>
    <w:rsid w:val="001D4FB1"/>
    <w:rsid w:val="001D53C0"/>
    <w:rsid w:val="001D65D2"/>
    <w:rsid w:val="001D684F"/>
    <w:rsid w:val="001D750D"/>
    <w:rsid w:val="001E0361"/>
    <w:rsid w:val="001E189D"/>
    <w:rsid w:val="001E2A0A"/>
    <w:rsid w:val="001E2C72"/>
    <w:rsid w:val="001E3509"/>
    <w:rsid w:val="001E3E5A"/>
    <w:rsid w:val="001E461D"/>
    <w:rsid w:val="001E48C2"/>
    <w:rsid w:val="001E52EA"/>
    <w:rsid w:val="001E75CE"/>
    <w:rsid w:val="001E78C0"/>
    <w:rsid w:val="001F0E0A"/>
    <w:rsid w:val="001F27B8"/>
    <w:rsid w:val="001F391E"/>
    <w:rsid w:val="001F4410"/>
    <w:rsid w:val="001F4868"/>
    <w:rsid w:val="001F5BE6"/>
    <w:rsid w:val="001F6326"/>
    <w:rsid w:val="001F68E5"/>
    <w:rsid w:val="00200A20"/>
    <w:rsid w:val="00200A3E"/>
    <w:rsid w:val="002014C3"/>
    <w:rsid w:val="0020177E"/>
    <w:rsid w:val="00202278"/>
    <w:rsid w:val="002040FD"/>
    <w:rsid w:val="00204DD3"/>
    <w:rsid w:val="00206490"/>
    <w:rsid w:val="00206B44"/>
    <w:rsid w:val="00206F38"/>
    <w:rsid w:val="002074C1"/>
    <w:rsid w:val="002076CC"/>
    <w:rsid w:val="00210A06"/>
    <w:rsid w:val="00211D16"/>
    <w:rsid w:val="002122AB"/>
    <w:rsid w:val="00212971"/>
    <w:rsid w:val="00213713"/>
    <w:rsid w:val="0021699A"/>
    <w:rsid w:val="00216F54"/>
    <w:rsid w:val="00220C61"/>
    <w:rsid w:val="00221675"/>
    <w:rsid w:val="0022192C"/>
    <w:rsid w:val="002238F8"/>
    <w:rsid w:val="00223EF5"/>
    <w:rsid w:val="002245E4"/>
    <w:rsid w:val="00225D3C"/>
    <w:rsid w:val="002261FA"/>
    <w:rsid w:val="00226804"/>
    <w:rsid w:val="00227D0D"/>
    <w:rsid w:val="002302B3"/>
    <w:rsid w:val="00230ADD"/>
    <w:rsid w:val="00230CDF"/>
    <w:rsid w:val="0023135B"/>
    <w:rsid w:val="00231F38"/>
    <w:rsid w:val="0023273A"/>
    <w:rsid w:val="00232D98"/>
    <w:rsid w:val="00236739"/>
    <w:rsid w:val="00240156"/>
    <w:rsid w:val="0024062D"/>
    <w:rsid w:val="00241CA1"/>
    <w:rsid w:val="00241DD4"/>
    <w:rsid w:val="002427E9"/>
    <w:rsid w:val="00242859"/>
    <w:rsid w:val="00245751"/>
    <w:rsid w:val="002478E7"/>
    <w:rsid w:val="00247A16"/>
    <w:rsid w:val="00250413"/>
    <w:rsid w:val="00250679"/>
    <w:rsid w:val="00250DED"/>
    <w:rsid w:val="00250F3E"/>
    <w:rsid w:val="00251A0C"/>
    <w:rsid w:val="0025230D"/>
    <w:rsid w:val="002523E2"/>
    <w:rsid w:val="00252C34"/>
    <w:rsid w:val="00254CDF"/>
    <w:rsid w:val="0025596C"/>
    <w:rsid w:val="00256491"/>
    <w:rsid w:val="002605CB"/>
    <w:rsid w:val="00261C68"/>
    <w:rsid w:val="0026219C"/>
    <w:rsid w:val="0026229E"/>
    <w:rsid w:val="00262B29"/>
    <w:rsid w:val="00262C2E"/>
    <w:rsid w:val="00262F9D"/>
    <w:rsid w:val="00263664"/>
    <w:rsid w:val="00264632"/>
    <w:rsid w:val="002667AA"/>
    <w:rsid w:val="0027090D"/>
    <w:rsid w:val="0027101F"/>
    <w:rsid w:val="002712C6"/>
    <w:rsid w:val="0027289F"/>
    <w:rsid w:val="00272BC0"/>
    <w:rsid w:val="00272CEB"/>
    <w:rsid w:val="002736DF"/>
    <w:rsid w:val="00273D96"/>
    <w:rsid w:val="00274A63"/>
    <w:rsid w:val="00274E6A"/>
    <w:rsid w:val="00275053"/>
    <w:rsid w:val="00275C7E"/>
    <w:rsid w:val="002765A0"/>
    <w:rsid w:val="00276AFC"/>
    <w:rsid w:val="002776C7"/>
    <w:rsid w:val="00277953"/>
    <w:rsid w:val="00277B66"/>
    <w:rsid w:val="00281A4E"/>
    <w:rsid w:val="002823BA"/>
    <w:rsid w:val="002840FC"/>
    <w:rsid w:val="00284F69"/>
    <w:rsid w:val="00285384"/>
    <w:rsid w:val="002859F5"/>
    <w:rsid w:val="002875F5"/>
    <w:rsid w:val="00291AD2"/>
    <w:rsid w:val="00293621"/>
    <w:rsid w:val="00294132"/>
    <w:rsid w:val="0029559A"/>
    <w:rsid w:val="00295A0A"/>
    <w:rsid w:val="002975C1"/>
    <w:rsid w:val="002977E3"/>
    <w:rsid w:val="002A08CB"/>
    <w:rsid w:val="002A16A4"/>
    <w:rsid w:val="002A19C0"/>
    <w:rsid w:val="002A334B"/>
    <w:rsid w:val="002A487D"/>
    <w:rsid w:val="002A54FF"/>
    <w:rsid w:val="002A5560"/>
    <w:rsid w:val="002A6D0F"/>
    <w:rsid w:val="002B0931"/>
    <w:rsid w:val="002B2B28"/>
    <w:rsid w:val="002B3635"/>
    <w:rsid w:val="002B6C0B"/>
    <w:rsid w:val="002C0515"/>
    <w:rsid w:val="002C13B7"/>
    <w:rsid w:val="002C1F38"/>
    <w:rsid w:val="002C242E"/>
    <w:rsid w:val="002C29D1"/>
    <w:rsid w:val="002C2BCD"/>
    <w:rsid w:val="002C2EB9"/>
    <w:rsid w:val="002C3050"/>
    <w:rsid w:val="002C3E66"/>
    <w:rsid w:val="002C506C"/>
    <w:rsid w:val="002C5145"/>
    <w:rsid w:val="002C56BA"/>
    <w:rsid w:val="002C5EDD"/>
    <w:rsid w:val="002C6108"/>
    <w:rsid w:val="002C6255"/>
    <w:rsid w:val="002C72FD"/>
    <w:rsid w:val="002C7BBA"/>
    <w:rsid w:val="002C7CB4"/>
    <w:rsid w:val="002C7DCB"/>
    <w:rsid w:val="002C7DE2"/>
    <w:rsid w:val="002C7F4C"/>
    <w:rsid w:val="002D18B7"/>
    <w:rsid w:val="002D1A7A"/>
    <w:rsid w:val="002D22BD"/>
    <w:rsid w:val="002D2ED7"/>
    <w:rsid w:val="002D366D"/>
    <w:rsid w:val="002D3B3C"/>
    <w:rsid w:val="002D4973"/>
    <w:rsid w:val="002D4CF1"/>
    <w:rsid w:val="002D5AF9"/>
    <w:rsid w:val="002D5B0C"/>
    <w:rsid w:val="002D5B97"/>
    <w:rsid w:val="002D680F"/>
    <w:rsid w:val="002D6C0C"/>
    <w:rsid w:val="002E11F9"/>
    <w:rsid w:val="002E2643"/>
    <w:rsid w:val="002E3D35"/>
    <w:rsid w:val="002E6D4C"/>
    <w:rsid w:val="002E7620"/>
    <w:rsid w:val="002E7BCD"/>
    <w:rsid w:val="002F077D"/>
    <w:rsid w:val="002F2DE7"/>
    <w:rsid w:val="002F35D9"/>
    <w:rsid w:val="002F3683"/>
    <w:rsid w:val="002F44AD"/>
    <w:rsid w:val="002F67C2"/>
    <w:rsid w:val="002F7F47"/>
    <w:rsid w:val="00300630"/>
    <w:rsid w:val="00301F4E"/>
    <w:rsid w:val="003024A5"/>
    <w:rsid w:val="00303C07"/>
    <w:rsid w:val="00304F84"/>
    <w:rsid w:val="003053DA"/>
    <w:rsid w:val="0030583F"/>
    <w:rsid w:val="00307B45"/>
    <w:rsid w:val="00310F93"/>
    <w:rsid w:val="003114EE"/>
    <w:rsid w:val="00311D9C"/>
    <w:rsid w:val="0031245D"/>
    <w:rsid w:val="00312C5B"/>
    <w:rsid w:val="00312C89"/>
    <w:rsid w:val="00312D5C"/>
    <w:rsid w:val="00314FE5"/>
    <w:rsid w:val="0031558C"/>
    <w:rsid w:val="0031662E"/>
    <w:rsid w:val="00322DEF"/>
    <w:rsid w:val="00323B32"/>
    <w:rsid w:val="00323EF6"/>
    <w:rsid w:val="003244E7"/>
    <w:rsid w:val="0032593F"/>
    <w:rsid w:val="003262EA"/>
    <w:rsid w:val="00327323"/>
    <w:rsid w:val="00327664"/>
    <w:rsid w:val="003277D2"/>
    <w:rsid w:val="00327892"/>
    <w:rsid w:val="00327C22"/>
    <w:rsid w:val="00327D7C"/>
    <w:rsid w:val="00327DFE"/>
    <w:rsid w:val="003309BE"/>
    <w:rsid w:val="00330A6D"/>
    <w:rsid w:val="00330AF5"/>
    <w:rsid w:val="00332169"/>
    <w:rsid w:val="00332832"/>
    <w:rsid w:val="00332C5F"/>
    <w:rsid w:val="00334A13"/>
    <w:rsid w:val="0033535D"/>
    <w:rsid w:val="003400E6"/>
    <w:rsid w:val="003400EE"/>
    <w:rsid w:val="00340282"/>
    <w:rsid w:val="0034035F"/>
    <w:rsid w:val="0034060C"/>
    <w:rsid w:val="0034075C"/>
    <w:rsid w:val="0034088E"/>
    <w:rsid w:val="003416DF"/>
    <w:rsid w:val="003420F0"/>
    <w:rsid w:val="00342321"/>
    <w:rsid w:val="00342749"/>
    <w:rsid w:val="00342782"/>
    <w:rsid w:val="00342AA6"/>
    <w:rsid w:val="00344014"/>
    <w:rsid w:val="003469A7"/>
    <w:rsid w:val="0034708E"/>
    <w:rsid w:val="00347499"/>
    <w:rsid w:val="00351608"/>
    <w:rsid w:val="003548AF"/>
    <w:rsid w:val="00355574"/>
    <w:rsid w:val="00356245"/>
    <w:rsid w:val="003565AB"/>
    <w:rsid w:val="00356EC0"/>
    <w:rsid w:val="00357207"/>
    <w:rsid w:val="003633FA"/>
    <w:rsid w:val="00363699"/>
    <w:rsid w:val="0036392B"/>
    <w:rsid w:val="0036531F"/>
    <w:rsid w:val="00365589"/>
    <w:rsid w:val="0036568B"/>
    <w:rsid w:val="003718FF"/>
    <w:rsid w:val="00372407"/>
    <w:rsid w:val="0037401E"/>
    <w:rsid w:val="003740EA"/>
    <w:rsid w:val="00375345"/>
    <w:rsid w:val="00375412"/>
    <w:rsid w:val="003758EF"/>
    <w:rsid w:val="00376E44"/>
    <w:rsid w:val="003778DB"/>
    <w:rsid w:val="003801D5"/>
    <w:rsid w:val="003803C8"/>
    <w:rsid w:val="00380930"/>
    <w:rsid w:val="0038098A"/>
    <w:rsid w:val="003823A1"/>
    <w:rsid w:val="003857A2"/>
    <w:rsid w:val="00391D1F"/>
    <w:rsid w:val="00392549"/>
    <w:rsid w:val="003934DE"/>
    <w:rsid w:val="003968A6"/>
    <w:rsid w:val="00397BAB"/>
    <w:rsid w:val="003A1169"/>
    <w:rsid w:val="003A2AA8"/>
    <w:rsid w:val="003A337C"/>
    <w:rsid w:val="003A3816"/>
    <w:rsid w:val="003A3D37"/>
    <w:rsid w:val="003A41D5"/>
    <w:rsid w:val="003A50B9"/>
    <w:rsid w:val="003A51B0"/>
    <w:rsid w:val="003A6C75"/>
    <w:rsid w:val="003A702F"/>
    <w:rsid w:val="003A7360"/>
    <w:rsid w:val="003B1691"/>
    <w:rsid w:val="003B2A77"/>
    <w:rsid w:val="003B4B9E"/>
    <w:rsid w:val="003B7B0F"/>
    <w:rsid w:val="003B7D57"/>
    <w:rsid w:val="003C01EC"/>
    <w:rsid w:val="003C04FD"/>
    <w:rsid w:val="003C19A9"/>
    <w:rsid w:val="003C2B44"/>
    <w:rsid w:val="003C4181"/>
    <w:rsid w:val="003C4209"/>
    <w:rsid w:val="003C64DC"/>
    <w:rsid w:val="003C7880"/>
    <w:rsid w:val="003C7B4E"/>
    <w:rsid w:val="003D048A"/>
    <w:rsid w:val="003D08B2"/>
    <w:rsid w:val="003D23F2"/>
    <w:rsid w:val="003D28DB"/>
    <w:rsid w:val="003D3185"/>
    <w:rsid w:val="003D45CF"/>
    <w:rsid w:val="003D6539"/>
    <w:rsid w:val="003D7940"/>
    <w:rsid w:val="003D7AF7"/>
    <w:rsid w:val="003D7D89"/>
    <w:rsid w:val="003E0201"/>
    <w:rsid w:val="003E1FC0"/>
    <w:rsid w:val="003E23D2"/>
    <w:rsid w:val="003E3C8F"/>
    <w:rsid w:val="003E3D23"/>
    <w:rsid w:val="003E41B3"/>
    <w:rsid w:val="003E4CC4"/>
    <w:rsid w:val="003E6023"/>
    <w:rsid w:val="003E7605"/>
    <w:rsid w:val="003F0086"/>
    <w:rsid w:val="003F021E"/>
    <w:rsid w:val="003F07DF"/>
    <w:rsid w:val="003F2588"/>
    <w:rsid w:val="003F2E2F"/>
    <w:rsid w:val="003F5932"/>
    <w:rsid w:val="003F5CD8"/>
    <w:rsid w:val="003F7B55"/>
    <w:rsid w:val="003F7BCB"/>
    <w:rsid w:val="004000AF"/>
    <w:rsid w:val="00400335"/>
    <w:rsid w:val="0040132E"/>
    <w:rsid w:val="00401E00"/>
    <w:rsid w:val="00402105"/>
    <w:rsid w:val="004021B1"/>
    <w:rsid w:val="00402B35"/>
    <w:rsid w:val="00403A6E"/>
    <w:rsid w:val="00404B28"/>
    <w:rsid w:val="004050E5"/>
    <w:rsid w:val="004053C8"/>
    <w:rsid w:val="004072BC"/>
    <w:rsid w:val="00407B95"/>
    <w:rsid w:val="00410AE3"/>
    <w:rsid w:val="00411F23"/>
    <w:rsid w:val="00412B4F"/>
    <w:rsid w:val="00412B98"/>
    <w:rsid w:val="004139A9"/>
    <w:rsid w:val="00414F1F"/>
    <w:rsid w:val="00414FAF"/>
    <w:rsid w:val="004151FD"/>
    <w:rsid w:val="004152C2"/>
    <w:rsid w:val="00416BC1"/>
    <w:rsid w:val="00421C1A"/>
    <w:rsid w:val="00421F20"/>
    <w:rsid w:val="00422A24"/>
    <w:rsid w:val="00423B8A"/>
    <w:rsid w:val="004240A9"/>
    <w:rsid w:val="004241B6"/>
    <w:rsid w:val="004243BD"/>
    <w:rsid w:val="004250B0"/>
    <w:rsid w:val="00425433"/>
    <w:rsid w:val="00425ACE"/>
    <w:rsid w:val="004265AB"/>
    <w:rsid w:val="0042751C"/>
    <w:rsid w:val="00432031"/>
    <w:rsid w:val="0043210E"/>
    <w:rsid w:val="00432232"/>
    <w:rsid w:val="0043325F"/>
    <w:rsid w:val="004332B5"/>
    <w:rsid w:val="00435014"/>
    <w:rsid w:val="00441442"/>
    <w:rsid w:val="00441602"/>
    <w:rsid w:val="004427BF"/>
    <w:rsid w:val="004427DA"/>
    <w:rsid w:val="00443A44"/>
    <w:rsid w:val="00444093"/>
    <w:rsid w:val="00444B34"/>
    <w:rsid w:val="00446B77"/>
    <w:rsid w:val="00446BC0"/>
    <w:rsid w:val="00446D56"/>
    <w:rsid w:val="0045119F"/>
    <w:rsid w:val="004519B3"/>
    <w:rsid w:val="0045287B"/>
    <w:rsid w:val="00452977"/>
    <w:rsid w:val="00452E85"/>
    <w:rsid w:val="004536F3"/>
    <w:rsid w:val="00453AA3"/>
    <w:rsid w:val="00454669"/>
    <w:rsid w:val="00455E80"/>
    <w:rsid w:val="00456BB8"/>
    <w:rsid w:val="00456DC4"/>
    <w:rsid w:val="00457BC4"/>
    <w:rsid w:val="00460120"/>
    <w:rsid w:val="00461618"/>
    <w:rsid w:val="004619D3"/>
    <w:rsid w:val="004629EA"/>
    <w:rsid w:val="00462E66"/>
    <w:rsid w:val="0046529A"/>
    <w:rsid w:val="004663A9"/>
    <w:rsid w:val="0046704A"/>
    <w:rsid w:val="00467A55"/>
    <w:rsid w:val="004703B9"/>
    <w:rsid w:val="00470941"/>
    <w:rsid w:val="00470C2D"/>
    <w:rsid w:val="00470E1E"/>
    <w:rsid w:val="00471112"/>
    <w:rsid w:val="004713CC"/>
    <w:rsid w:val="00471EFC"/>
    <w:rsid w:val="004720BF"/>
    <w:rsid w:val="004727AC"/>
    <w:rsid w:val="00473C8C"/>
    <w:rsid w:val="00473E16"/>
    <w:rsid w:val="0047477A"/>
    <w:rsid w:val="00474FC1"/>
    <w:rsid w:val="00475039"/>
    <w:rsid w:val="0047534C"/>
    <w:rsid w:val="004761A1"/>
    <w:rsid w:val="00476F5D"/>
    <w:rsid w:val="004803C0"/>
    <w:rsid w:val="004809A9"/>
    <w:rsid w:val="00480C4E"/>
    <w:rsid w:val="00481790"/>
    <w:rsid w:val="004818A5"/>
    <w:rsid w:val="00482BE8"/>
    <w:rsid w:val="004844E4"/>
    <w:rsid w:val="00484B4D"/>
    <w:rsid w:val="004850EE"/>
    <w:rsid w:val="004869FE"/>
    <w:rsid w:val="004872D6"/>
    <w:rsid w:val="00487364"/>
    <w:rsid w:val="00487434"/>
    <w:rsid w:val="004907E9"/>
    <w:rsid w:val="0049160C"/>
    <w:rsid w:val="004923D8"/>
    <w:rsid w:val="00493212"/>
    <w:rsid w:val="00494553"/>
    <w:rsid w:val="0049601E"/>
    <w:rsid w:val="0049657C"/>
    <w:rsid w:val="00496E73"/>
    <w:rsid w:val="004A2E1F"/>
    <w:rsid w:val="004A32F7"/>
    <w:rsid w:val="004A3C00"/>
    <w:rsid w:val="004A3C1F"/>
    <w:rsid w:val="004A5FBA"/>
    <w:rsid w:val="004A6F68"/>
    <w:rsid w:val="004B2048"/>
    <w:rsid w:val="004B3B38"/>
    <w:rsid w:val="004B3D9F"/>
    <w:rsid w:val="004B466B"/>
    <w:rsid w:val="004B49DB"/>
    <w:rsid w:val="004B50AC"/>
    <w:rsid w:val="004B52E6"/>
    <w:rsid w:val="004B68CF"/>
    <w:rsid w:val="004B6E92"/>
    <w:rsid w:val="004B7520"/>
    <w:rsid w:val="004C1054"/>
    <w:rsid w:val="004C1A79"/>
    <w:rsid w:val="004C3C6D"/>
    <w:rsid w:val="004C407E"/>
    <w:rsid w:val="004C5DA9"/>
    <w:rsid w:val="004D1639"/>
    <w:rsid w:val="004D2C46"/>
    <w:rsid w:val="004D3175"/>
    <w:rsid w:val="004D34B2"/>
    <w:rsid w:val="004D3543"/>
    <w:rsid w:val="004D3D0D"/>
    <w:rsid w:val="004D61BE"/>
    <w:rsid w:val="004E03F8"/>
    <w:rsid w:val="004E1211"/>
    <w:rsid w:val="004E1584"/>
    <w:rsid w:val="004E18A6"/>
    <w:rsid w:val="004E249C"/>
    <w:rsid w:val="004E3651"/>
    <w:rsid w:val="004E37C5"/>
    <w:rsid w:val="004E386C"/>
    <w:rsid w:val="004E43D7"/>
    <w:rsid w:val="004E4933"/>
    <w:rsid w:val="004E52EF"/>
    <w:rsid w:val="004E675B"/>
    <w:rsid w:val="004E68FB"/>
    <w:rsid w:val="004E7FD9"/>
    <w:rsid w:val="004F1C63"/>
    <w:rsid w:val="004F2CCF"/>
    <w:rsid w:val="004F52C8"/>
    <w:rsid w:val="004F5838"/>
    <w:rsid w:val="004F5B84"/>
    <w:rsid w:val="004F5CFF"/>
    <w:rsid w:val="004F6969"/>
    <w:rsid w:val="004F6E1A"/>
    <w:rsid w:val="004F7786"/>
    <w:rsid w:val="004F7980"/>
    <w:rsid w:val="004F7E15"/>
    <w:rsid w:val="004F7EC4"/>
    <w:rsid w:val="00500836"/>
    <w:rsid w:val="00500CAA"/>
    <w:rsid w:val="00501CCB"/>
    <w:rsid w:val="00502970"/>
    <w:rsid w:val="00502A29"/>
    <w:rsid w:val="00502A61"/>
    <w:rsid w:val="00503321"/>
    <w:rsid w:val="0050463E"/>
    <w:rsid w:val="00504F79"/>
    <w:rsid w:val="0050679C"/>
    <w:rsid w:val="005078EF"/>
    <w:rsid w:val="005079B6"/>
    <w:rsid w:val="005106F9"/>
    <w:rsid w:val="00511B6C"/>
    <w:rsid w:val="00511D28"/>
    <w:rsid w:val="005123AD"/>
    <w:rsid w:val="00513C90"/>
    <w:rsid w:val="00514FC6"/>
    <w:rsid w:val="005154D4"/>
    <w:rsid w:val="005158CA"/>
    <w:rsid w:val="0051595D"/>
    <w:rsid w:val="00515C77"/>
    <w:rsid w:val="005163D7"/>
    <w:rsid w:val="005165CA"/>
    <w:rsid w:val="00516702"/>
    <w:rsid w:val="0051761B"/>
    <w:rsid w:val="00517865"/>
    <w:rsid w:val="00520B87"/>
    <w:rsid w:val="00520C26"/>
    <w:rsid w:val="00521664"/>
    <w:rsid w:val="00523621"/>
    <w:rsid w:val="00523F28"/>
    <w:rsid w:val="00524CB1"/>
    <w:rsid w:val="005252B6"/>
    <w:rsid w:val="00525E29"/>
    <w:rsid w:val="00525E4B"/>
    <w:rsid w:val="005274BC"/>
    <w:rsid w:val="00531F7B"/>
    <w:rsid w:val="00533FFD"/>
    <w:rsid w:val="005344AE"/>
    <w:rsid w:val="00534852"/>
    <w:rsid w:val="00537B38"/>
    <w:rsid w:val="00537E2C"/>
    <w:rsid w:val="00540C4D"/>
    <w:rsid w:val="0054147D"/>
    <w:rsid w:val="005418CF"/>
    <w:rsid w:val="00541A6F"/>
    <w:rsid w:val="005449B0"/>
    <w:rsid w:val="0054535D"/>
    <w:rsid w:val="005477CB"/>
    <w:rsid w:val="00547DE4"/>
    <w:rsid w:val="005516B4"/>
    <w:rsid w:val="005536DA"/>
    <w:rsid w:val="00553FDA"/>
    <w:rsid w:val="00554F88"/>
    <w:rsid w:val="0055645B"/>
    <w:rsid w:val="0055665F"/>
    <w:rsid w:val="0055717D"/>
    <w:rsid w:val="0055765B"/>
    <w:rsid w:val="0056003A"/>
    <w:rsid w:val="0056101E"/>
    <w:rsid w:val="00562882"/>
    <w:rsid w:val="00563BE8"/>
    <w:rsid w:val="00563FDC"/>
    <w:rsid w:val="00564223"/>
    <w:rsid w:val="00565FF9"/>
    <w:rsid w:val="00567487"/>
    <w:rsid w:val="00574BDD"/>
    <w:rsid w:val="0057565B"/>
    <w:rsid w:val="0057623A"/>
    <w:rsid w:val="00577572"/>
    <w:rsid w:val="00580417"/>
    <w:rsid w:val="005811E6"/>
    <w:rsid w:val="00583670"/>
    <w:rsid w:val="00583B76"/>
    <w:rsid w:val="005861D9"/>
    <w:rsid w:val="005868EB"/>
    <w:rsid w:val="0059387D"/>
    <w:rsid w:val="00593B38"/>
    <w:rsid w:val="005944BD"/>
    <w:rsid w:val="0059509D"/>
    <w:rsid w:val="0059541F"/>
    <w:rsid w:val="00595642"/>
    <w:rsid w:val="00595A92"/>
    <w:rsid w:val="00597DF8"/>
    <w:rsid w:val="005A0344"/>
    <w:rsid w:val="005A07C8"/>
    <w:rsid w:val="005A10F2"/>
    <w:rsid w:val="005A16F2"/>
    <w:rsid w:val="005A29AD"/>
    <w:rsid w:val="005A3190"/>
    <w:rsid w:val="005A321B"/>
    <w:rsid w:val="005A48D7"/>
    <w:rsid w:val="005A58E2"/>
    <w:rsid w:val="005A58FE"/>
    <w:rsid w:val="005A6379"/>
    <w:rsid w:val="005A6920"/>
    <w:rsid w:val="005A7746"/>
    <w:rsid w:val="005A7D89"/>
    <w:rsid w:val="005B023A"/>
    <w:rsid w:val="005B23C4"/>
    <w:rsid w:val="005B2870"/>
    <w:rsid w:val="005B43AA"/>
    <w:rsid w:val="005B4601"/>
    <w:rsid w:val="005B4ACF"/>
    <w:rsid w:val="005B4B26"/>
    <w:rsid w:val="005B4B78"/>
    <w:rsid w:val="005B5A84"/>
    <w:rsid w:val="005B5D43"/>
    <w:rsid w:val="005B667D"/>
    <w:rsid w:val="005C026A"/>
    <w:rsid w:val="005C0997"/>
    <w:rsid w:val="005C1918"/>
    <w:rsid w:val="005C3FCB"/>
    <w:rsid w:val="005C49F2"/>
    <w:rsid w:val="005C5C49"/>
    <w:rsid w:val="005C5C9E"/>
    <w:rsid w:val="005C6373"/>
    <w:rsid w:val="005C6546"/>
    <w:rsid w:val="005C6786"/>
    <w:rsid w:val="005C6AC0"/>
    <w:rsid w:val="005C7E3A"/>
    <w:rsid w:val="005D3F20"/>
    <w:rsid w:val="005D406A"/>
    <w:rsid w:val="005D40D0"/>
    <w:rsid w:val="005D4C9A"/>
    <w:rsid w:val="005D5010"/>
    <w:rsid w:val="005D5AC8"/>
    <w:rsid w:val="005D5BB4"/>
    <w:rsid w:val="005D6553"/>
    <w:rsid w:val="005D6D80"/>
    <w:rsid w:val="005D70B1"/>
    <w:rsid w:val="005D72D3"/>
    <w:rsid w:val="005D74BB"/>
    <w:rsid w:val="005E166F"/>
    <w:rsid w:val="005E19D5"/>
    <w:rsid w:val="005E269C"/>
    <w:rsid w:val="005E55FC"/>
    <w:rsid w:val="005E7203"/>
    <w:rsid w:val="005F074B"/>
    <w:rsid w:val="005F1D5F"/>
    <w:rsid w:val="005F206A"/>
    <w:rsid w:val="005F34AE"/>
    <w:rsid w:val="005F42D6"/>
    <w:rsid w:val="005F6042"/>
    <w:rsid w:val="005F67E8"/>
    <w:rsid w:val="005F7224"/>
    <w:rsid w:val="005F74B5"/>
    <w:rsid w:val="00600716"/>
    <w:rsid w:val="006013B5"/>
    <w:rsid w:val="00602C5A"/>
    <w:rsid w:val="00603518"/>
    <w:rsid w:val="00603C24"/>
    <w:rsid w:val="0060421C"/>
    <w:rsid w:val="00604FBF"/>
    <w:rsid w:val="006050B5"/>
    <w:rsid w:val="00605DFF"/>
    <w:rsid w:val="0060646D"/>
    <w:rsid w:val="00607282"/>
    <w:rsid w:val="00607B96"/>
    <w:rsid w:val="0061135F"/>
    <w:rsid w:val="006121DC"/>
    <w:rsid w:val="0061239F"/>
    <w:rsid w:val="00613915"/>
    <w:rsid w:val="00613AD4"/>
    <w:rsid w:val="00613C54"/>
    <w:rsid w:val="006167A4"/>
    <w:rsid w:val="00616954"/>
    <w:rsid w:val="00616CF9"/>
    <w:rsid w:val="006231BA"/>
    <w:rsid w:val="00624078"/>
    <w:rsid w:val="0062553B"/>
    <w:rsid w:val="006255D0"/>
    <w:rsid w:val="00626AC3"/>
    <w:rsid w:val="00627431"/>
    <w:rsid w:val="00630A1E"/>
    <w:rsid w:val="00630F8A"/>
    <w:rsid w:val="006335D9"/>
    <w:rsid w:val="00633933"/>
    <w:rsid w:val="00633973"/>
    <w:rsid w:val="00633F4C"/>
    <w:rsid w:val="00634F27"/>
    <w:rsid w:val="00635845"/>
    <w:rsid w:val="006363FB"/>
    <w:rsid w:val="00636657"/>
    <w:rsid w:val="006374E7"/>
    <w:rsid w:val="00642789"/>
    <w:rsid w:val="006427A4"/>
    <w:rsid w:val="00643277"/>
    <w:rsid w:val="0064329E"/>
    <w:rsid w:val="00643952"/>
    <w:rsid w:val="006459F5"/>
    <w:rsid w:val="00646738"/>
    <w:rsid w:val="0064702E"/>
    <w:rsid w:val="006471E6"/>
    <w:rsid w:val="00647D3C"/>
    <w:rsid w:val="0065025E"/>
    <w:rsid w:val="006504D7"/>
    <w:rsid w:val="006505A9"/>
    <w:rsid w:val="006512FA"/>
    <w:rsid w:val="0065137D"/>
    <w:rsid w:val="006518DF"/>
    <w:rsid w:val="006520ED"/>
    <w:rsid w:val="006521A3"/>
    <w:rsid w:val="006536FE"/>
    <w:rsid w:val="006543C8"/>
    <w:rsid w:val="00654467"/>
    <w:rsid w:val="00654490"/>
    <w:rsid w:val="00654A28"/>
    <w:rsid w:val="00654A71"/>
    <w:rsid w:val="006557FC"/>
    <w:rsid w:val="00656777"/>
    <w:rsid w:val="0066093D"/>
    <w:rsid w:val="006613DB"/>
    <w:rsid w:val="00662AB1"/>
    <w:rsid w:val="0066514A"/>
    <w:rsid w:val="0066669A"/>
    <w:rsid w:val="00666C09"/>
    <w:rsid w:val="00666E0F"/>
    <w:rsid w:val="006676BC"/>
    <w:rsid w:val="00667846"/>
    <w:rsid w:val="00667B3C"/>
    <w:rsid w:val="00670591"/>
    <w:rsid w:val="0067187E"/>
    <w:rsid w:val="006727F5"/>
    <w:rsid w:val="00675E4C"/>
    <w:rsid w:val="0067681C"/>
    <w:rsid w:val="00676DB2"/>
    <w:rsid w:val="00677CA8"/>
    <w:rsid w:val="006804D0"/>
    <w:rsid w:val="0068254A"/>
    <w:rsid w:val="00682802"/>
    <w:rsid w:val="00682F19"/>
    <w:rsid w:val="0068333E"/>
    <w:rsid w:val="00683530"/>
    <w:rsid w:val="00683857"/>
    <w:rsid w:val="00683920"/>
    <w:rsid w:val="00683A3D"/>
    <w:rsid w:val="006840B1"/>
    <w:rsid w:val="0068426D"/>
    <w:rsid w:val="00684D89"/>
    <w:rsid w:val="00687C3B"/>
    <w:rsid w:val="0069063C"/>
    <w:rsid w:val="00692DEA"/>
    <w:rsid w:val="006938A0"/>
    <w:rsid w:val="00694ED6"/>
    <w:rsid w:val="0069529F"/>
    <w:rsid w:val="00695519"/>
    <w:rsid w:val="0069557D"/>
    <w:rsid w:val="00696025"/>
    <w:rsid w:val="006964F1"/>
    <w:rsid w:val="00697A84"/>
    <w:rsid w:val="00697D9A"/>
    <w:rsid w:val="00697DE2"/>
    <w:rsid w:val="006A253E"/>
    <w:rsid w:val="006A3406"/>
    <w:rsid w:val="006A38AD"/>
    <w:rsid w:val="006A3EBB"/>
    <w:rsid w:val="006A6098"/>
    <w:rsid w:val="006A6FC4"/>
    <w:rsid w:val="006B01A3"/>
    <w:rsid w:val="006B16DB"/>
    <w:rsid w:val="006B171B"/>
    <w:rsid w:val="006B198E"/>
    <w:rsid w:val="006B20FF"/>
    <w:rsid w:val="006B284C"/>
    <w:rsid w:val="006B3F8D"/>
    <w:rsid w:val="006B6511"/>
    <w:rsid w:val="006B6C0B"/>
    <w:rsid w:val="006B757F"/>
    <w:rsid w:val="006B7598"/>
    <w:rsid w:val="006B7E10"/>
    <w:rsid w:val="006C323B"/>
    <w:rsid w:val="006C57D6"/>
    <w:rsid w:val="006C61F3"/>
    <w:rsid w:val="006D2832"/>
    <w:rsid w:val="006D3A0E"/>
    <w:rsid w:val="006D3AA4"/>
    <w:rsid w:val="006D45FB"/>
    <w:rsid w:val="006D5158"/>
    <w:rsid w:val="006D6429"/>
    <w:rsid w:val="006D706D"/>
    <w:rsid w:val="006D7A20"/>
    <w:rsid w:val="006E0548"/>
    <w:rsid w:val="006E06B9"/>
    <w:rsid w:val="006E090F"/>
    <w:rsid w:val="006E0926"/>
    <w:rsid w:val="006E1B3F"/>
    <w:rsid w:val="006E1F28"/>
    <w:rsid w:val="006E30E1"/>
    <w:rsid w:val="006E3956"/>
    <w:rsid w:val="006E521C"/>
    <w:rsid w:val="006E532E"/>
    <w:rsid w:val="006E539C"/>
    <w:rsid w:val="006E6F0B"/>
    <w:rsid w:val="006E7392"/>
    <w:rsid w:val="006E765D"/>
    <w:rsid w:val="006E772F"/>
    <w:rsid w:val="006E7EB6"/>
    <w:rsid w:val="006F0CAB"/>
    <w:rsid w:val="006F1014"/>
    <w:rsid w:val="006F33D1"/>
    <w:rsid w:val="006F395E"/>
    <w:rsid w:val="006F4E86"/>
    <w:rsid w:val="006F5366"/>
    <w:rsid w:val="006F6151"/>
    <w:rsid w:val="006F747D"/>
    <w:rsid w:val="006F7542"/>
    <w:rsid w:val="00701182"/>
    <w:rsid w:val="00701406"/>
    <w:rsid w:val="007015A9"/>
    <w:rsid w:val="007022A5"/>
    <w:rsid w:val="00703F8D"/>
    <w:rsid w:val="00706139"/>
    <w:rsid w:val="00707757"/>
    <w:rsid w:val="00707BD2"/>
    <w:rsid w:val="00707BF3"/>
    <w:rsid w:val="00710C14"/>
    <w:rsid w:val="00711E15"/>
    <w:rsid w:val="00713A28"/>
    <w:rsid w:val="00714E7F"/>
    <w:rsid w:val="0071505B"/>
    <w:rsid w:val="00720B42"/>
    <w:rsid w:val="00720D74"/>
    <w:rsid w:val="007216C9"/>
    <w:rsid w:val="00721720"/>
    <w:rsid w:val="00722268"/>
    <w:rsid w:val="00723018"/>
    <w:rsid w:val="0072322D"/>
    <w:rsid w:val="00725749"/>
    <w:rsid w:val="0072577B"/>
    <w:rsid w:val="00725A4D"/>
    <w:rsid w:val="00725F68"/>
    <w:rsid w:val="007268C4"/>
    <w:rsid w:val="00726B43"/>
    <w:rsid w:val="0072746A"/>
    <w:rsid w:val="0073081F"/>
    <w:rsid w:val="00731B64"/>
    <w:rsid w:val="00732988"/>
    <w:rsid w:val="007331AA"/>
    <w:rsid w:val="00733E90"/>
    <w:rsid w:val="0073514D"/>
    <w:rsid w:val="0073608B"/>
    <w:rsid w:val="00736233"/>
    <w:rsid w:val="007364B5"/>
    <w:rsid w:val="0074118D"/>
    <w:rsid w:val="00741393"/>
    <w:rsid w:val="007422E7"/>
    <w:rsid w:val="00742DBF"/>
    <w:rsid w:val="007430DD"/>
    <w:rsid w:val="007451FB"/>
    <w:rsid w:val="00745BBF"/>
    <w:rsid w:val="00745C54"/>
    <w:rsid w:val="007460EC"/>
    <w:rsid w:val="00747BFF"/>
    <w:rsid w:val="007517AF"/>
    <w:rsid w:val="007527DE"/>
    <w:rsid w:val="0075460C"/>
    <w:rsid w:val="00754956"/>
    <w:rsid w:val="007551C2"/>
    <w:rsid w:val="007559E3"/>
    <w:rsid w:val="00755B4F"/>
    <w:rsid w:val="0075600D"/>
    <w:rsid w:val="007610EC"/>
    <w:rsid w:val="00761855"/>
    <w:rsid w:val="007620AF"/>
    <w:rsid w:val="00762261"/>
    <w:rsid w:val="00762424"/>
    <w:rsid w:val="00762BB1"/>
    <w:rsid w:val="0076367C"/>
    <w:rsid w:val="00763C94"/>
    <w:rsid w:val="007646C8"/>
    <w:rsid w:val="00765EB7"/>
    <w:rsid w:val="00766C40"/>
    <w:rsid w:val="00766E60"/>
    <w:rsid w:val="00770E32"/>
    <w:rsid w:val="0077203D"/>
    <w:rsid w:val="00772A8A"/>
    <w:rsid w:val="00773238"/>
    <w:rsid w:val="00774436"/>
    <w:rsid w:val="00774905"/>
    <w:rsid w:val="00774A00"/>
    <w:rsid w:val="00774D2D"/>
    <w:rsid w:val="00777B5D"/>
    <w:rsid w:val="00781A34"/>
    <w:rsid w:val="00781B24"/>
    <w:rsid w:val="00781F4E"/>
    <w:rsid w:val="007829C5"/>
    <w:rsid w:val="00783A08"/>
    <w:rsid w:val="00784191"/>
    <w:rsid w:val="00784CDE"/>
    <w:rsid w:val="00786239"/>
    <w:rsid w:val="00786304"/>
    <w:rsid w:val="00786617"/>
    <w:rsid w:val="00786DCF"/>
    <w:rsid w:val="00787E16"/>
    <w:rsid w:val="00790371"/>
    <w:rsid w:val="00792164"/>
    <w:rsid w:val="007928D0"/>
    <w:rsid w:val="00794FD3"/>
    <w:rsid w:val="0079593D"/>
    <w:rsid w:val="00795DD9"/>
    <w:rsid w:val="007978BA"/>
    <w:rsid w:val="00797B3C"/>
    <w:rsid w:val="007A0045"/>
    <w:rsid w:val="007A323E"/>
    <w:rsid w:val="007A3368"/>
    <w:rsid w:val="007A3655"/>
    <w:rsid w:val="007A3BBF"/>
    <w:rsid w:val="007A488C"/>
    <w:rsid w:val="007A6618"/>
    <w:rsid w:val="007A7DB2"/>
    <w:rsid w:val="007A7F2A"/>
    <w:rsid w:val="007B01CA"/>
    <w:rsid w:val="007B0309"/>
    <w:rsid w:val="007B0A37"/>
    <w:rsid w:val="007B0CA6"/>
    <w:rsid w:val="007B210D"/>
    <w:rsid w:val="007B217A"/>
    <w:rsid w:val="007B29D0"/>
    <w:rsid w:val="007B2D09"/>
    <w:rsid w:val="007B31C1"/>
    <w:rsid w:val="007B3BDA"/>
    <w:rsid w:val="007B522E"/>
    <w:rsid w:val="007B5CDF"/>
    <w:rsid w:val="007B6A38"/>
    <w:rsid w:val="007B76B2"/>
    <w:rsid w:val="007B7A67"/>
    <w:rsid w:val="007B7E07"/>
    <w:rsid w:val="007C0369"/>
    <w:rsid w:val="007C167F"/>
    <w:rsid w:val="007C308F"/>
    <w:rsid w:val="007C31F7"/>
    <w:rsid w:val="007C371A"/>
    <w:rsid w:val="007C38A7"/>
    <w:rsid w:val="007C3CAF"/>
    <w:rsid w:val="007C3D7E"/>
    <w:rsid w:val="007C3E09"/>
    <w:rsid w:val="007C4A71"/>
    <w:rsid w:val="007C4DDC"/>
    <w:rsid w:val="007C54A9"/>
    <w:rsid w:val="007C55DD"/>
    <w:rsid w:val="007C76BB"/>
    <w:rsid w:val="007D101C"/>
    <w:rsid w:val="007D1046"/>
    <w:rsid w:val="007D1639"/>
    <w:rsid w:val="007D1F5B"/>
    <w:rsid w:val="007D3C4C"/>
    <w:rsid w:val="007D47B7"/>
    <w:rsid w:val="007D4F8F"/>
    <w:rsid w:val="007D515F"/>
    <w:rsid w:val="007D573E"/>
    <w:rsid w:val="007D5D14"/>
    <w:rsid w:val="007D5F07"/>
    <w:rsid w:val="007E19C8"/>
    <w:rsid w:val="007E3338"/>
    <w:rsid w:val="007E3478"/>
    <w:rsid w:val="007E4455"/>
    <w:rsid w:val="007E466B"/>
    <w:rsid w:val="007E55F6"/>
    <w:rsid w:val="007E572C"/>
    <w:rsid w:val="007E625A"/>
    <w:rsid w:val="007E63BB"/>
    <w:rsid w:val="007E71C0"/>
    <w:rsid w:val="007E76AD"/>
    <w:rsid w:val="007E76EA"/>
    <w:rsid w:val="007E7715"/>
    <w:rsid w:val="007F0331"/>
    <w:rsid w:val="007F1622"/>
    <w:rsid w:val="007F1688"/>
    <w:rsid w:val="007F1D64"/>
    <w:rsid w:val="007F236C"/>
    <w:rsid w:val="007F2384"/>
    <w:rsid w:val="007F42BA"/>
    <w:rsid w:val="007F44CE"/>
    <w:rsid w:val="007F5BF3"/>
    <w:rsid w:val="007F7939"/>
    <w:rsid w:val="007F7D6F"/>
    <w:rsid w:val="007F7FB4"/>
    <w:rsid w:val="00802BF1"/>
    <w:rsid w:val="00802C6B"/>
    <w:rsid w:val="00802DEA"/>
    <w:rsid w:val="00803228"/>
    <w:rsid w:val="0080392C"/>
    <w:rsid w:val="00803E1A"/>
    <w:rsid w:val="008040E3"/>
    <w:rsid w:val="008043DA"/>
    <w:rsid w:val="008046B5"/>
    <w:rsid w:val="00805307"/>
    <w:rsid w:val="00805E40"/>
    <w:rsid w:val="008068EE"/>
    <w:rsid w:val="00806F3C"/>
    <w:rsid w:val="00810CE3"/>
    <w:rsid w:val="008121D6"/>
    <w:rsid w:val="008139FA"/>
    <w:rsid w:val="00813C25"/>
    <w:rsid w:val="00814526"/>
    <w:rsid w:val="008166D0"/>
    <w:rsid w:val="0081713E"/>
    <w:rsid w:val="0081736F"/>
    <w:rsid w:val="00817A3A"/>
    <w:rsid w:val="00822952"/>
    <w:rsid w:val="00823401"/>
    <w:rsid w:val="00823C3A"/>
    <w:rsid w:val="00825669"/>
    <w:rsid w:val="0082582D"/>
    <w:rsid w:val="00832374"/>
    <w:rsid w:val="008334B4"/>
    <w:rsid w:val="00833CE0"/>
    <w:rsid w:val="00833EB4"/>
    <w:rsid w:val="008340DA"/>
    <w:rsid w:val="00834A4B"/>
    <w:rsid w:val="00834EA6"/>
    <w:rsid w:val="00835241"/>
    <w:rsid w:val="00837880"/>
    <w:rsid w:val="00840AA3"/>
    <w:rsid w:val="00841368"/>
    <w:rsid w:val="008430EF"/>
    <w:rsid w:val="00845F92"/>
    <w:rsid w:val="00846E8D"/>
    <w:rsid w:val="00847782"/>
    <w:rsid w:val="00847875"/>
    <w:rsid w:val="00847DD5"/>
    <w:rsid w:val="0085035A"/>
    <w:rsid w:val="008520D3"/>
    <w:rsid w:val="00852D13"/>
    <w:rsid w:val="00853779"/>
    <w:rsid w:val="0085686B"/>
    <w:rsid w:val="00857F8A"/>
    <w:rsid w:val="00860862"/>
    <w:rsid w:val="00860ABA"/>
    <w:rsid w:val="00860F11"/>
    <w:rsid w:val="008615A3"/>
    <w:rsid w:val="008619F9"/>
    <w:rsid w:val="00863093"/>
    <w:rsid w:val="00863130"/>
    <w:rsid w:val="00864037"/>
    <w:rsid w:val="00864773"/>
    <w:rsid w:val="00865124"/>
    <w:rsid w:val="00865A50"/>
    <w:rsid w:val="00865E34"/>
    <w:rsid w:val="00866270"/>
    <w:rsid w:val="00867FA5"/>
    <w:rsid w:val="0087010A"/>
    <w:rsid w:val="008715F0"/>
    <w:rsid w:val="00874112"/>
    <w:rsid w:val="008744CD"/>
    <w:rsid w:val="00875026"/>
    <w:rsid w:val="0087703B"/>
    <w:rsid w:val="0088023E"/>
    <w:rsid w:val="0088034A"/>
    <w:rsid w:val="008803DD"/>
    <w:rsid w:val="00880764"/>
    <w:rsid w:val="00880930"/>
    <w:rsid w:val="00880DAF"/>
    <w:rsid w:val="00881844"/>
    <w:rsid w:val="0088197F"/>
    <w:rsid w:val="00881D31"/>
    <w:rsid w:val="00884140"/>
    <w:rsid w:val="00884E2C"/>
    <w:rsid w:val="00885866"/>
    <w:rsid w:val="00886E3E"/>
    <w:rsid w:val="00891BF4"/>
    <w:rsid w:val="00891D32"/>
    <w:rsid w:val="008930C8"/>
    <w:rsid w:val="00893EED"/>
    <w:rsid w:val="00897527"/>
    <w:rsid w:val="008976EE"/>
    <w:rsid w:val="008A045C"/>
    <w:rsid w:val="008A0A65"/>
    <w:rsid w:val="008A11B2"/>
    <w:rsid w:val="008A16CF"/>
    <w:rsid w:val="008A1CD1"/>
    <w:rsid w:val="008A2B3F"/>
    <w:rsid w:val="008A4A77"/>
    <w:rsid w:val="008A58A5"/>
    <w:rsid w:val="008A6400"/>
    <w:rsid w:val="008A799C"/>
    <w:rsid w:val="008A7EF0"/>
    <w:rsid w:val="008B0915"/>
    <w:rsid w:val="008B0C76"/>
    <w:rsid w:val="008B1452"/>
    <w:rsid w:val="008B16B8"/>
    <w:rsid w:val="008B16CC"/>
    <w:rsid w:val="008B3A3A"/>
    <w:rsid w:val="008B3CE1"/>
    <w:rsid w:val="008B539C"/>
    <w:rsid w:val="008B572D"/>
    <w:rsid w:val="008B5BB8"/>
    <w:rsid w:val="008B6330"/>
    <w:rsid w:val="008B6CD8"/>
    <w:rsid w:val="008B7B16"/>
    <w:rsid w:val="008C0C3C"/>
    <w:rsid w:val="008C0EF5"/>
    <w:rsid w:val="008C16C5"/>
    <w:rsid w:val="008C18A2"/>
    <w:rsid w:val="008C4C9D"/>
    <w:rsid w:val="008C508E"/>
    <w:rsid w:val="008C6A0A"/>
    <w:rsid w:val="008D09A3"/>
    <w:rsid w:val="008D4A59"/>
    <w:rsid w:val="008D4D20"/>
    <w:rsid w:val="008D5958"/>
    <w:rsid w:val="008D6432"/>
    <w:rsid w:val="008E02D8"/>
    <w:rsid w:val="008E041A"/>
    <w:rsid w:val="008E0992"/>
    <w:rsid w:val="008E3132"/>
    <w:rsid w:val="008E3E78"/>
    <w:rsid w:val="008E3F2C"/>
    <w:rsid w:val="008E6353"/>
    <w:rsid w:val="008E639F"/>
    <w:rsid w:val="008E6F0F"/>
    <w:rsid w:val="008F06A8"/>
    <w:rsid w:val="008F1067"/>
    <w:rsid w:val="008F1464"/>
    <w:rsid w:val="008F188E"/>
    <w:rsid w:val="008F2120"/>
    <w:rsid w:val="008F250F"/>
    <w:rsid w:val="008F3094"/>
    <w:rsid w:val="008F339E"/>
    <w:rsid w:val="008F3C48"/>
    <w:rsid w:val="008F53E3"/>
    <w:rsid w:val="008F56BC"/>
    <w:rsid w:val="008F6112"/>
    <w:rsid w:val="008F633D"/>
    <w:rsid w:val="008F6748"/>
    <w:rsid w:val="008F7EBA"/>
    <w:rsid w:val="00900B2A"/>
    <w:rsid w:val="0090225E"/>
    <w:rsid w:val="00903802"/>
    <w:rsid w:val="00903A35"/>
    <w:rsid w:val="009053B3"/>
    <w:rsid w:val="00905F86"/>
    <w:rsid w:val="00906640"/>
    <w:rsid w:val="00906A4E"/>
    <w:rsid w:val="00910023"/>
    <w:rsid w:val="009108C2"/>
    <w:rsid w:val="00910E80"/>
    <w:rsid w:val="0091107E"/>
    <w:rsid w:val="009128C3"/>
    <w:rsid w:val="00912989"/>
    <w:rsid w:val="00912E04"/>
    <w:rsid w:val="00913490"/>
    <w:rsid w:val="00913EE5"/>
    <w:rsid w:val="00914D12"/>
    <w:rsid w:val="0091557F"/>
    <w:rsid w:val="00915CD9"/>
    <w:rsid w:val="00917FAF"/>
    <w:rsid w:val="00920EAA"/>
    <w:rsid w:val="00921517"/>
    <w:rsid w:val="00922238"/>
    <w:rsid w:val="009226F0"/>
    <w:rsid w:val="0092293F"/>
    <w:rsid w:val="00923AC8"/>
    <w:rsid w:val="00925416"/>
    <w:rsid w:val="00926075"/>
    <w:rsid w:val="00926A46"/>
    <w:rsid w:val="00930C6F"/>
    <w:rsid w:val="00930F0A"/>
    <w:rsid w:val="009313AC"/>
    <w:rsid w:val="009325CF"/>
    <w:rsid w:val="009330F5"/>
    <w:rsid w:val="0093330E"/>
    <w:rsid w:val="0093374D"/>
    <w:rsid w:val="00933958"/>
    <w:rsid w:val="00934507"/>
    <w:rsid w:val="009351DF"/>
    <w:rsid w:val="00937019"/>
    <w:rsid w:val="00937427"/>
    <w:rsid w:val="009401EB"/>
    <w:rsid w:val="009406FC"/>
    <w:rsid w:val="00940736"/>
    <w:rsid w:val="00940854"/>
    <w:rsid w:val="009414F1"/>
    <w:rsid w:val="009429EF"/>
    <w:rsid w:val="00946D19"/>
    <w:rsid w:val="009471A2"/>
    <w:rsid w:val="00950136"/>
    <w:rsid w:val="00951017"/>
    <w:rsid w:val="0095153D"/>
    <w:rsid w:val="00953433"/>
    <w:rsid w:val="0095521F"/>
    <w:rsid w:val="00955E3E"/>
    <w:rsid w:val="009564F9"/>
    <w:rsid w:val="00956A04"/>
    <w:rsid w:val="009572A8"/>
    <w:rsid w:val="00957FE1"/>
    <w:rsid w:val="00960A60"/>
    <w:rsid w:val="00960CBA"/>
    <w:rsid w:val="00960E13"/>
    <w:rsid w:val="009614E6"/>
    <w:rsid w:val="00961B53"/>
    <w:rsid w:val="00963D0D"/>
    <w:rsid w:val="00963D0F"/>
    <w:rsid w:val="00963ED7"/>
    <w:rsid w:val="0096434C"/>
    <w:rsid w:val="00964769"/>
    <w:rsid w:val="00965302"/>
    <w:rsid w:val="0096552B"/>
    <w:rsid w:val="00965F3D"/>
    <w:rsid w:val="00966E81"/>
    <w:rsid w:val="00967CE7"/>
    <w:rsid w:val="009727E6"/>
    <w:rsid w:val="00973F4D"/>
    <w:rsid w:val="00974897"/>
    <w:rsid w:val="0097559D"/>
    <w:rsid w:val="0097704C"/>
    <w:rsid w:val="009775EC"/>
    <w:rsid w:val="009777C7"/>
    <w:rsid w:val="0098129D"/>
    <w:rsid w:val="00981984"/>
    <w:rsid w:val="00981E7A"/>
    <w:rsid w:val="00981F19"/>
    <w:rsid w:val="009827AE"/>
    <w:rsid w:val="009828F7"/>
    <w:rsid w:val="00982C75"/>
    <w:rsid w:val="00983B2E"/>
    <w:rsid w:val="00984588"/>
    <w:rsid w:val="00984D5F"/>
    <w:rsid w:val="00985A0B"/>
    <w:rsid w:val="0098724A"/>
    <w:rsid w:val="00990497"/>
    <w:rsid w:val="00991515"/>
    <w:rsid w:val="00992584"/>
    <w:rsid w:val="00992741"/>
    <w:rsid w:val="00992964"/>
    <w:rsid w:val="00992ACE"/>
    <w:rsid w:val="0099441C"/>
    <w:rsid w:val="00994718"/>
    <w:rsid w:val="0099474E"/>
    <w:rsid w:val="00996585"/>
    <w:rsid w:val="009A1731"/>
    <w:rsid w:val="009A356C"/>
    <w:rsid w:val="009A4567"/>
    <w:rsid w:val="009A4A6E"/>
    <w:rsid w:val="009A4C3A"/>
    <w:rsid w:val="009A64DE"/>
    <w:rsid w:val="009A6500"/>
    <w:rsid w:val="009A6646"/>
    <w:rsid w:val="009A72B6"/>
    <w:rsid w:val="009A7EB7"/>
    <w:rsid w:val="009B1B13"/>
    <w:rsid w:val="009B1FC0"/>
    <w:rsid w:val="009B28DF"/>
    <w:rsid w:val="009B2E2A"/>
    <w:rsid w:val="009B36BA"/>
    <w:rsid w:val="009B3945"/>
    <w:rsid w:val="009B477D"/>
    <w:rsid w:val="009B4DF4"/>
    <w:rsid w:val="009B5D2D"/>
    <w:rsid w:val="009B6369"/>
    <w:rsid w:val="009B7523"/>
    <w:rsid w:val="009C0C0E"/>
    <w:rsid w:val="009C0E61"/>
    <w:rsid w:val="009C1A75"/>
    <w:rsid w:val="009C21CB"/>
    <w:rsid w:val="009C34F4"/>
    <w:rsid w:val="009C44D1"/>
    <w:rsid w:val="009C66D3"/>
    <w:rsid w:val="009C68CC"/>
    <w:rsid w:val="009C694C"/>
    <w:rsid w:val="009C6A19"/>
    <w:rsid w:val="009C7867"/>
    <w:rsid w:val="009C7F20"/>
    <w:rsid w:val="009D0EF4"/>
    <w:rsid w:val="009D1D9D"/>
    <w:rsid w:val="009D26D0"/>
    <w:rsid w:val="009D2C77"/>
    <w:rsid w:val="009D2CDD"/>
    <w:rsid w:val="009D4171"/>
    <w:rsid w:val="009D47BE"/>
    <w:rsid w:val="009D4C4C"/>
    <w:rsid w:val="009D5577"/>
    <w:rsid w:val="009D62D6"/>
    <w:rsid w:val="009D6BBE"/>
    <w:rsid w:val="009D7420"/>
    <w:rsid w:val="009D759F"/>
    <w:rsid w:val="009D7C47"/>
    <w:rsid w:val="009D7E7F"/>
    <w:rsid w:val="009D7EE8"/>
    <w:rsid w:val="009E068D"/>
    <w:rsid w:val="009E09D4"/>
    <w:rsid w:val="009E11AC"/>
    <w:rsid w:val="009E2B2C"/>
    <w:rsid w:val="009E31D4"/>
    <w:rsid w:val="009E439C"/>
    <w:rsid w:val="009E4415"/>
    <w:rsid w:val="009E44CE"/>
    <w:rsid w:val="009E49F9"/>
    <w:rsid w:val="009E5475"/>
    <w:rsid w:val="009E7E38"/>
    <w:rsid w:val="009E7F3A"/>
    <w:rsid w:val="009F0865"/>
    <w:rsid w:val="009F18CC"/>
    <w:rsid w:val="009F4402"/>
    <w:rsid w:val="009F5960"/>
    <w:rsid w:val="009F769B"/>
    <w:rsid w:val="00A01B90"/>
    <w:rsid w:val="00A02D74"/>
    <w:rsid w:val="00A03347"/>
    <w:rsid w:val="00A03D69"/>
    <w:rsid w:val="00A05DED"/>
    <w:rsid w:val="00A066A1"/>
    <w:rsid w:val="00A07A17"/>
    <w:rsid w:val="00A10702"/>
    <w:rsid w:val="00A1200D"/>
    <w:rsid w:val="00A14082"/>
    <w:rsid w:val="00A16613"/>
    <w:rsid w:val="00A16A06"/>
    <w:rsid w:val="00A16D60"/>
    <w:rsid w:val="00A17232"/>
    <w:rsid w:val="00A21006"/>
    <w:rsid w:val="00A21051"/>
    <w:rsid w:val="00A21BCE"/>
    <w:rsid w:val="00A2423C"/>
    <w:rsid w:val="00A242DE"/>
    <w:rsid w:val="00A26D06"/>
    <w:rsid w:val="00A27484"/>
    <w:rsid w:val="00A30C27"/>
    <w:rsid w:val="00A30D1C"/>
    <w:rsid w:val="00A30DE8"/>
    <w:rsid w:val="00A30EF8"/>
    <w:rsid w:val="00A310E0"/>
    <w:rsid w:val="00A317A3"/>
    <w:rsid w:val="00A319D1"/>
    <w:rsid w:val="00A328D8"/>
    <w:rsid w:val="00A34A9D"/>
    <w:rsid w:val="00A3540B"/>
    <w:rsid w:val="00A35BFD"/>
    <w:rsid w:val="00A40E99"/>
    <w:rsid w:val="00A41321"/>
    <w:rsid w:val="00A41845"/>
    <w:rsid w:val="00A41BD0"/>
    <w:rsid w:val="00A43140"/>
    <w:rsid w:val="00A4388B"/>
    <w:rsid w:val="00A4422A"/>
    <w:rsid w:val="00A44E1A"/>
    <w:rsid w:val="00A47400"/>
    <w:rsid w:val="00A47711"/>
    <w:rsid w:val="00A47E69"/>
    <w:rsid w:val="00A5001A"/>
    <w:rsid w:val="00A502E4"/>
    <w:rsid w:val="00A50376"/>
    <w:rsid w:val="00A50715"/>
    <w:rsid w:val="00A5175F"/>
    <w:rsid w:val="00A547BD"/>
    <w:rsid w:val="00A54A0C"/>
    <w:rsid w:val="00A550CA"/>
    <w:rsid w:val="00A55306"/>
    <w:rsid w:val="00A55830"/>
    <w:rsid w:val="00A5593F"/>
    <w:rsid w:val="00A56A6A"/>
    <w:rsid w:val="00A57609"/>
    <w:rsid w:val="00A60059"/>
    <w:rsid w:val="00A60119"/>
    <w:rsid w:val="00A605CF"/>
    <w:rsid w:val="00A60F72"/>
    <w:rsid w:val="00A6181B"/>
    <w:rsid w:val="00A6399A"/>
    <w:rsid w:val="00A64153"/>
    <w:rsid w:val="00A6420C"/>
    <w:rsid w:val="00A64543"/>
    <w:rsid w:val="00A64C08"/>
    <w:rsid w:val="00A6790E"/>
    <w:rsid w:val="00A67B32"/>
    <w:rsid w:val="00A67D67"/>
    <w:rsid w:val="00A67F83"/>
    <w:rsid w:val="00A70656"/>
    <w:rsid w:val="00A7105F"/>
    <w:rsid w:val="00A720B2"/>
    <w:rsid w:val="00A72383"/>
    <w:rsid w:val="00A732F0"/>
    <w:rsid w:val="00A74E23"/>
    <w:rsid w:val="00A7507A"/>
    <w:rsid w:val="00A77C76"/>
    <w:rsid w:val="00A817D9"/>
    <w:rsid w:val="00A81A81"/>
    <w:rsid w:val="00A83D70"/>
    <w:rsid w:val="00A83EAE"/>
    <w:rsid w:val="00A8607B"/>
    <w:rsid w:val="00A8621C"/>
    <w:rsid w:val="00A87372"/>
    <w:rsid w:val="00A92557"/>
    <w:rsid w:val="00A92EA0"/>
    <w:rsid w:val="00A942D8"/>
    <w:rsid w:val="00A9450C"/>
    <w:rsid w:val="00A95028"/>
    <w:rsid w:val="00A953D8"/>
    <w:rsid w:val="00A954BA"/>
    <w:rsid w:val="00A96977"/>
    <w:rsid w:val="00A97E35"/>
    <w:rsid w:val="00AA1FC9"/>
    <w:rsid w:val="00AA4D1C"/>
    <w:rsid w:val="00AA51D2"/>
    <w:rsid w:val="00AA5555"/>
    <w:rsid w:val="00AA5666"/>
    <w:rsid w:val="00AA69D4"/>
    <w:rsid w:val="00AA7743"/>
    <w:rsid w:val="00AA7972"/>
    <w:rsid w:val="00AB103E"/>
    <w:rsid w:val="00AB1F3D"/>
    <w:rsid w:val="00AB2199"/>
    <w:rsid w:val="00AB21E8"/>
    <w:rsid w:val="00AB2954"/>
    <w:rsid w:val="00AB3EA9"/>
    <w:rsid w:val="00AB4F23"/>
    <w:rsid w:val="00AB6327"/>
    <w:rsid w:val="00AB6BAA"/>
    <w:rsid w:val="00AB6E9D"/>
    <w:rsid w:val="00AB7FF5"/>
    <w:rsid w:val="00AC0B7F"/>
    <w:rsid w:val="00AC18C4"/>
    <w:rsid w:val="00AC2C8D"/>
    <w:rsid w:val="00AC3AB1"/>
    <w:rsid w:val="00AC4300"/>
    <w:rsid w:val="00AC4385"/>
    <w:rsid w:val="00AC45D2"/>
    <w:rsid w:val="00AC4966"/>
    <w:rsid w:val="00AC5E2F"/>
    <w:rsid w:val="00AD052C"/>
    <w:rsid w:val="00AD12A4"/>
    <w:rsid w:val="00AD16E6"/>
    <w:rsid w:val="00AD1C17"/>
    <w:rsid w:val="00AD236C"/>
    <w:rsid w:val="00AD3082"/>
    <w:rsid w:val="00AD3F04"/>
    <w:rsid w:val="00AD424B"/>
    <w:rsid w:val="00AD48CB"/>
    <w:rsid w:val="00AD522C"/>
    <w:rsid w:val="00AD551F"/>
    <w:rsid w:val="00AD5833"/>
    <w:rsid w:val="00AD654E"/>
    <w:rsid w:val="00AD799E"/>
    <w:rsid w:val="00AE12D9"/>
    <w:rsid w:val="00AE14A0"/>
    <w:rsid w:val="00AE2716"/>
    <w:rsid w:val="00AE4C1D"/>
    <w:rsid w:val="00AE4D5C"/>
    <w:rsid w:val="00AE5705"/>
    <w:rsid w:val="00AE6901"/>
    <w:rsid w:val="00AE6EE8"/>
    <w:rsid w:val="00AE6FCB"/>
    <w:rsid w:val="00AE75E1"/>
    <w:rsid w:val="00AF0351"/>
    <w:rsid w:val="00AF11C9"/>
    <w:rsid w:val="00AF2221"/>
    <w:rsid w:val="00AF2FE1"/>
    <w:rsid w:val="00AF3386"/>
    <w:rsid w:val="00AF3488"/>
    <w:rsid w:val="00AF35F6"/>
    <w:rsid w:val="00AF3AF7"/>
    <w:rsid w:val="00AF3C64"/>
    <w:rsid w:val="00AF3D2C"/>
    <w:rsid w:val="00AF3E62"/>
    <w:rsid w:val="00AF3EC1"/>
    <w:rsid w:val="00AF4C52"/>
    <w:rsid w:val="00AF5818"/>
    <w:rsid w:val="00AF5838"/>
    <w:rsid w:val="00AF649D"/>
    <w:rsid w:val="00AF6DFC"/>
    <w:rsid w:val="00AF762F"/>
    <w:rsid w:val="00B001BB"/>
    <w:rsid w:val="00B030B5"/>
    <w:rsid w:val="00B031DC"/>
    <w:rsid w:val="00B0322B"/>
    <w:rsid w:val="00B03235"/>
    <w:rsid w:val="00B032D4"/>
    <w:rsid w:val="00B03DDA"/>
    <w:rsid w:val="00B04076"/>
    <w:rsid w:val="00B05058"/>
    <w:rsid w:val="00B052BC"/>
    <w:rsid w:val="00B05DFE"/>
    <w:rsid w:val="00B063E2"/>
    <w:rsid w:val="00B06EA7"/>
    <w:rsid w:val="00B072B6"/>
    <w:rsid w:val="00B07C73"/>
    <w:rsid w:val="00B10061"/>
    <w:rsid w:val="00B10866"/>
    <w:rsid w:val="00B1133F"/>
    <w:rsid w:val="00B12381"/>
    <w:rsid w:val="00B1434F"/>
    <w:rsid w:val="00B14A8D"/>
    <w:rsid w:val="00B15A62"/>
    <w:rsid w:val="00B15C57"/>
    <w:rsid w:val="00B16234"/>
    <w:rsid w:val="00B1770F"/>
    <w:rsid w:val="00B22723"/>
    <w:rsid w:val="00B23D81"/>
    <w:rsid w:val="00B24254"/>
    <w:rsid w:val="00B250E3"/>
    <w:rsid w:val="00B2666E"/>
    <w:rsid w:val="00B27366"/>
    <w:rsid w:val="00B27C1A"/>
    <w:rsid w:val="00B32C11"/>
    <w:rsid w:val="00B32F63"/>
    <w:rsid w:val="00B34C78"/>
    <w:rsid w:val="00B363F3"/>
    <w:rsid w:val="00B36E67"/>
    <w:rsid w:val="00B3762D"/>
    <w:rsid w:val="00B37C31"/>
    <w:rsid w:val="00B418B0"/>
    <w:rsid w:val="00B425F0"/>
    <w:rsid w:val="00B43294"/>
    <w:rsid w:val="00B435BC"/>
    <w:rsid w:val="00B45337"/>
    <w:rsid w:val="00B459D7"/>
    <w:rsid w:val="00B45BEC"/>
    <w:rsid w:val="00B46A58"/>
    <w:rsid w:val="00B50053"/>
    <w:rsid w:val="00B50785"/>
    <w:rsid w:val="00B50B88"/>
    <w:rsid w:val="00B51E93"/>
    <w:rsid w:val="00B536F7"/>
    <w:rsid w:val="00B542EF"/>
    <w:rsid w:val="00B54A58"/>
    <w:rsid w:val="00B5658C"/>
    <w:rsid w:val="00B565FD"/>
    <w:rsid w:val="00B5726C"/>
    <w:rsid w:val="00B57961"/>
    <w:rsid w:val="00B57B82"/>
    <w:rsid w:val="00B617A0"/>
    <w:rsid w:val="00B62C02"/>
    <w:rsid w:val="00B6539B"/>
    <w:rsid w:val="00B65AB2"/>
    <w:rsid w:val="00B66042"/>
    <w:rsid w:val="00B67FA6"/>
    <w:rsid w:val="00B7022A"/>
    <w:rsid w:val="00B711F0"/>
    <w:rsid w:val="00B7131B"/>
    <w:rsid w:val="00B71A3E"/>
    <w:rsid w:val="00B73C08"/>
    <w:rsid w:val="00B73D2E"/>
    <w:rsid w:val="00B746C5"/>
    <w:rsid w:val="00B749C8"/>
    <w:rsid w:val="00B767E5"/>
    <w:rsid w:val="00B800E7"/>
    <w:rsid w:val="00B809F0"/>
    <w:rsid w:val="00B823DB"/>
    <w:rsid w:val="00B82FD2"/>
    <w:rsid w:val="00B838ED"/>
    <w:rsid w:val="00B83E9E"/>
    <w:rsid w:val="00B84AAE"/>
    <w:rsid w:val="00B85DF9"/>
    <w:rsid w:val="00B85E59"/>
    <w:rsid w:val="00B85EE2"/>
    <w:rsid w:val="00B876F8"/>
    <w:rsid w:val="00B9191C"/>
    <w:rsid w:val="00B91C58"/>
    <w:rsid w:val="00B91F17"/>
    <w:rsid w:val="00B92BB0"/>
    <w:rsid w:val="00B92EBA"/>
    <w:rsid w:val="00B939E7"/>
    <w:rsid w:val="00B95312"/>
    <w:rsid w:val="00B96DA1"/>
    <w:rsid w:val="00BA302B"/>
    <w:rsid w:val="00BA4220"/>
    <w:rsid w:val="00BA43D4"/>
    <w:rsid w:val="00BA4922"/>
    <w:rsid w:val="00BA4A0A"/>
    <w:rsid w:val="00BA5033"/>
    <w:rsid w:val="00BA5058"/>
    <w:rsid w:val="00BA57B9"/>
    <w:rsid w:val="00BA6A0F"/>
    <w:rsid w:val="00BA6BB5"/>
    <w:rsid w:val="00BA6EDD"/>
    <w:rsid w:val="00BA70E8"/>
    <w:rsid w:val="00BB080B"/>
    <w:rsid w:val="00BB197B"/>
    <w:rsid w:val="00BB1B39"/>
    <w:rsid w:val="00BB1BDF"/>
    <w:rsid w:val="00BB1D9A"/>
    <w:rsid w:val="00BB2958"/>
    <w:rsid w:val="00BB2F5E"/>
    <w:rsid w:val="00BB41E7"/>
    <w:rsid w:val="00BB4363"/>
    <w:rsid w:val="00BB4A9A"/>
    <w:rsid w:val="00BB62F8"/>
    <w:rsid w:val="00BC0B38"/>
    <w:rsid w:val="00BC358D"/>
    <w:rsid w:val="00BC39A6"/>
    <w:rsid w:val="00BC48FB"/>
    <w:rsid w:val="00BC4DEF"/>
    <w:rsid w:val="00BC56BB"/>
    <w:rsid w:val="00BD0F15"/>
    <w:rsid w:val="00BD127D"/>
    <w:rsid w:val="00BD1402"/>
    <w:rsid w:val="00BD3D07"/>
    <w:rsid w:val="00BD4F69"/>
    <w:rsid w:val="00BD6348"/>
    <w:rsid w:val="00BD6AA2"/>
    <w:rsid w:val="00BE039E"/>
    <w:rsid w:val="00BE2225"/>
    <w:rsid w:val="00BE2561"/>
    <w:rsid w:val="00BE275D"/>
    <w:rsid w:val="00BE2F89"/>
    <w:rsid w:val="00BE3720"/>
    <w:rsid w:val="00BE5D5E"/>
    <w:rsid w:val="00BE7313"/>
    <w:rsid w:val="00BE7F79"/>
    <w:rsid w:val="00BF102F"/>
    <w:rsid w:val="00BF14DE"/>
    <w:rsid w:val="00BF1AF8"/>
    <w:rsid w:val="00BF2075"/>
    <w:rsid w:val="00BF251A"/>
    <w:rsid w:val="00BF2524"/>
    <w:rsid w:val="00BF2964"/>
    <w:rsid w:val="00BF32EA"/>
    <w:rsid w:val="00BF3753"/>
    <w:rsid w:val="00BF3E8F"/>
    <w:rsid w:val="00BF4084"/>
    <w:rsid w:val="00BF52B9"/>
    <w:rsid w:val="00BF692D"/>
    <w:rsid w:val="00BF6D31"/>
    <w:rsid w:val="00BF7060"/>
    <w:rsid w:val="00BF7A3F"/>
    <w:rsid w:val="00C0045D"/>
    <w:rsid w:val="00C00F23"/>
    <w:rsid w:val="00C0163A"/>
    <w:rsid w:val="00C01A21"/>
    <w:rsid w:val="00C01B2A"/>
    <w:rsid w:val="00C02C7B"/>
    <w:rsid w:val="00C036BB"/>
    <w:rsid w:val="00C042CE"/>
    <w:rsid w:val="00C04E2C"/>
    <w:rsid w:val="00C07EAC"/>
    <w:rsid w:val="00C10AC4"/>
    <w:rsid w:val="00C11CF7"/>
    <w:rsid w:val="00C122E5"/>
    <w:rsid w:val="00C144D0"/>
    <w:rsid w:val="00C1459C"/>
    <w:rsid w:val="00C14D5D"/>
    <w:rsid w:val="00C17580"/>
    <w:rsid w:val="00C2066A"/>
    <w:rsid w:val="00C21A45"/>
    <w:rsid w:val="00C22016"/>
    <w:rsid w:val="00C22EC2"/>
    <w:rsid w:val="00C23B52"/>
    <w:rsid w:val="00C24E1B"/>
    <w:rsid w:val="00C253D3"/>
    <w:rsid w:val="00C25534"/>
    <w:rsid w:val="00C25EB2"/>
    <w:rsid w:val="00C276AF"/>
    <w:rsid w:val="00C27ECD"/>
    <w:rsid w:val="00C30A69"/>
    <w:rsid w:val="00C3140E"/>
    <w:rsid w:val="00C3158F"/>
    <w:rsid w:val="00C321C6"/>
    <w:rsid w:val="00C324DC"/>
    <w:rsid w:val="00C3355C"/>
    <w:rsid w:val="00C36F78"/>
    <w:rsid w:val="00C3756B"/>
    <w:rsid w:val="00C40358"/>
    <w:rsid w:val="00C41880"/>
    <w:rsid w:val="00C429D5"/>
    <w:rsid w:val="00C4331F"/>
    <w:rsid w:val="00C43BB0"/>
    <w:rsid w:val="00C447D7"/>
    <w:rsid w:val="00C46D5C"/>
    <w:rsid w:val="00C46FA5"/>
    <w:rsid w:val="00C47A7B"/>
    <w:rsid w:val="00C47E3D"/>
    <w:rsid w:val="00C5018C"/>
    <w:rsid w:val="00C5174C"/>
    <w:rsid w:val="00C52ADF"/>
    <w:rsid w:val="00C538F9"/>
    <w:rsid w:val="00C5575D"/>
    <w:rsid w:val="00C562CE"/>
    <w:rsid w:val="00C568D6"/>
    <w:rsid w:val="00C60DA0"/>
    <w:rsid w:val="00C64056"/>
    <w:rsid w:val="00C64397"/>
    <w:rsid w:val="00C64B9F"/>
    <w:rsid w:val="00C64E10"/>
    <w:rsid w:val="00C6514B"/>
    <w:rsid w:val="00C65DBE"/>
    <w:rsid w:val="00C664AF"/>
    <w:rsid w:val="00C6702B"/>
    <w:rsid w:val="00C71174"/>
    <w:rsid w:val="00C77ED3"/>
    <w:rsid w:val="00C80B76"/>
    <w:rsid w:val="00C80CF5"/>
    <w:rsid w:val="00C8222A"/>
    <w:rsid w:val="00C83BAF"/>
    <w:rsid w:val="00C83DF6"/>
    <w:rsid w:val="00C83FCA"/>
    <w:rsid w:val="00C840E4"/>
    <w:rsid w:val="00C84C7F"/>
    <w:rsid w:val="00C8580F"/>
    <w:rsid w:val="00C86525"/>
    <w:rsid w:val="00C87052"/>
    <w:rsid w:val="00C87070"/>
    <w:rsid w:val="00C87D28"/>
    <w:rsid w:val="00C90679"/>
    <w:rsid w:val="00C93124"/>
    <w:rsid w:val="00C931B2"/>
    <w:rsid w:val="00C93BCA"/>
    <w:rsid w:val="00C93C23"/>
    <w:rsid w:val="00C9626D"/>
    <w:rsid w:val="00C965A2"/>
    <w:rsid w:val="00CA0660"/>
    <w:rsid w:val="00CA2A39"/>
    <w:rsid w:val="00CA3109"/>
    <w:rsid w:val="00CA497E"/>
    <w:rsid w:val="00CA4B8F"/>
    <w:rsid w:val="00CA65B7"/>
    <w:rsid w:val="00CB020F"/>
    <w:rsid w:val="00CB0F4C"/>
    <w:rsid w:val="00CB1491"/>
    <w:rsid w:val="00CB1B81"/>
    <w:rsid w:val="00CB3F45"/>
    <w:rsid w:val="00CB7A33"/>
    <w:rsid w:val="00CC09D1"/>
    <w:rsid w:val="00CC1147"/>
    <w:rsid w:val="00CC24B3"/>
    <w:rsid w:val="00CC304C"/>
    <w:rsid w:val="00CC395F"/>
    <w:rsid w:val="00CC4684"/>
    <w:rsid w:val="00CC52F1"/>
    <w:rsid w:val="00CC5EB1"/>
    <w:rsid w:val="00CC6DC3"/>
    <w:rsid w:val="00CD0FEF"/>
    <w:rsid w:val="00CD1946"/>
    <w:rsid w:val="00CD197D"/>
    <w:rsid w:val="00CD1CFD"/>
    <w:rsid w:val="00CD356F"/>
    <w:rsid w:val="00CD38AB"/>
    <w:rsid w:val="00CD572F"/>
    <w:rsid w:val="00CD576D"/>
    <w:rsid w:val="00CD60FD"/>
    <w:rsid w:val="00CD7DD3"/>
    <w:rsid w:val="00CE427C"/>
    <w:rsid w:val="00CE4693"/>
    <w:rsid w:val="00CE4997"/>
    <w:rsid w:val="00CE50CE"/>
    <w:rsid w:val="00CE66DD"/>
    <w:rsid w:val="00CE6F75"/>
    <w:rsid w:val="00CE7B25"/>
    <w:rsid w:val="00CE7E05"/>
    <w:rsid w:val="00CF04D5"/>
    <w:rsid w:val="00CF1963"/>
    <w:rsid w:val="00CF2083"/>
    <w:rsid w:val="00CF2C3F"/>
    <w:rsid w:val="00CF463D"/>
    <w:rsid w:val="00CF477B"/>
    <w:rsid w:val="00CF533D"/>
    <w:rsid w:val="00CF54D0"/>
    <w:rsid w:val="00CF58D2"/>
    <w:rsid w:val="00CF7006"/>
    <w:rsid w:val="00CF71D0"/>
    <w:rsid w:val="00D01232"/>
    <w:rsid w:val="00D02CDD"/>
    <w:rsid w:val="00D03B7D"/>
    <w:rsid w:val="00D040A2"/>
    <w:rsid w:val="00D06255"/>
    <w:rsid w:val="00D07A26"/>
    <w:rsid w:val="00D10229"/>
    <w:rsid w:val="00D10551"/>
    <w:rsid w:val="00D114D1"/>
    <w:rsid w:val="00D11584"/>
    <w:rsid w:val="00D1307B"/>
    <w:rsid w:val="00D15AC9"/>
    <w:rsid w:val="00D202B9"/>
    <w:rsid w:val="00D210AC"/>
    <w:rsid w:val="00D22D2A"/>
    <w:rsid w:val="00D230FD"/>
    <w:rsid w:val="00D232A1"/>
    <w:rsid w:val="00D2407A"/>
    <w:rsid w:val="00D2517E"/>
    <w:rsid w:val="00D27DFA"/>
    <w:rsid w:val="00D30AA4"/>
    <w:rsid w:val="00D319D8"/>
    <w:rsid w:val="00D31DD2"/>
    <w:rsid w:val="00D335D4"/>
    <w:rsid w:val="00D34245"/>
    <w:rsid w:val="00D349D8"/>
    <w:rsid w:val="00D36A11"/>
    <w:rsid w:val="00D37916"/>
    <w:rsid w:val="00D37A57"/>
    <w:rsid w:val="00D40602"/>
    <w:rsid w:val="00D416FE"/>
    <w:rsid w:val="00D424CC"/>
    <w:rsid w:val="00D4399A"/>
    <w:rsid w:val="00D447CA"/>
    <w:rsid w:val="00D44AB1"/>
    <w:rsid w:val="00D4521B"/>
    <w:rsid w:val="00D47217"/>
    <w:rsid w:val="00D505E9"/>
    <w:rsid w:val="00D51D9B"/>
    <w:rsid w:val="00D51F67"/>
    <w:rsid w:val="00D531A6"/>
    <w:rsid w:val="00D5367F"/>
    <w:rsid w:val="00D57435"/>
    <w:rsid w:val="00D602A7"/>
    <w:rsid w:val="00D604CA"/>
    <w:rsid w:val="00D6050F"/>
    <w:rsid w:val="00D60EB0"/>
    <w:rsid w:val="00D61250"/>
    <w:rsid w:val="00D617A1"/>
    <w:rsid w:val="00D6215F"/>
    <w:rsid w:val="00D62B6C"/>
    <w:rsid w:val="00D6575E"/>
    <w:rsid w:val="00D67032"/>
    <w:rsid w:val="00D67146"/>
    <w:rsid w:val="00D71973"/>
    <w:rsid w:val="00D72069"/>
    <w:rsid w:val="00D727FE"/>
    <w:rsid w:val="00D72C33"/>
    <w:rsid w:val="00D72EFB"/>
    <w:rsid w:val="00D77486"/>
    <w:rsid w:val="00D8066C"/>
    <w:rsid w:val="00D80EDA"/>
    <w:rsid w:val="00D81BCB"/>
    <w:rsid w:val="00D8233D"/>
    <w:rsid w:val="00D82BDA"/>
    <w:rsid w:val="00D84611"/>
    <w:rsid w:val="00D85EFD"/>
    <w:rsid w:val="00D86B3E"/>
    <w:rsid w:val="00D86C78"/>
    <w:rsid w:val="00D87BA9"/>
    <w:rsid w:val="00D90A72"/>
    <w:rsid w:val="00D90CBC"/>
    <w:rsid w:val="00D91250"/>
    <w:rsid w:val="00D91DE3"/>
    <w:rsid w:val="00D93426"/>
    <w:rsid w:val="00D93810"/>
    <w:rsid w:val="00D95241"/>
    <w:rsid w:val="00D95A94"/>
    <w:rsid w:val="00D95FDC"/>
    <w:rsid w:val="00D96F8A"/>
    <w:rsid w:val="00D974A7"/>
    <w:rsid w:val="00DA1A17"/>
    <w:rsid w:val="00DA1D47"/>
    <w:rsid w:val="00DA37DE"/>
    <w:rsid w:val="00DA5402"/>
    <w:rsid w:val="00DA66DC"/>
    <w:rsid w:val="00DA7B23"/>
    <w:rsid w:val="00DB02DB"/>
    <w:rsid w:val="00DB061A"/>
    <w:rsid w:val="00DB3054"/>
    <w:rsid w:val="00DB55FD"/>
    <w:rsid w:val="00DB5C73"/>
    <w:rsid w:val="00DB5F32"/>
    <w:rsid w:val="00DB62A3"/>
    <w:rsid w:val="00DC0361"/>
    <w:rsid w:val="00DC1822"/>
    <w:rsid w:val="00DC2E37"/>
    <w:rsid w:val="00DC2E7A"/>
    <w:rsid w:val="00DC437D"/>
    <w:rsid w:val="00DC6877"/>
    <w:rsid w:val="00DC6B8B"/>
    <w:rsid w:val="00DC760F"/>
    <w:rsid w:val="00DC7E29"/>
    <w:rsid w:val="00DD2291"/>
    <w:rsid w:val="00DE156F"/>
    <w:rsid w:val="00DE1C18"/>
    <w:rsid w:val="00DE2B8C"/>
    <w:rsid w:val="00DE357B"/>
    <w:rsid w:val="00DE35FD"/>
    <w:rsid w:val="00DE384D"/>
    <w:rsid w:val="00DE3C0D"/>
    <w:rsid w:val="00DE44EA"/>
    <w:rsid w:val="00DE4AE3"/>
    <w:rsid w:val="00DE4C1A"/>
    <w:rsid w:val="00DE50A9"/>
    <w:rsid w:val="00DF0BCC"/>
    <w:rsid w:val="00DF0EC7"/>
    <w:rsid w:val="00DF110F"/>
    <w:rsid w:val="00DF181C"/>
    <w:rsid w:val="00DF1F70"/>
    <w:rsid w:val="00DF43F8"/>
    <w:rsid w:val="00DF4A03"/>
    <w:rsid w:val="00DF4CE7"/>
    <w:rsid w:val="00DF62DC"/>
    <w:rsid w:val="00DF647C"/>
    <w:rsid w:val="00DF73AB"/>
    <w:rsid w:val="00E00638"/>
    <w:rsid w:val="00E01DF2"/>
    <w:rsid w:val="00E0225C"/>
    <w:rsid w:val="00E03587"/>
    <w:rsid w:val="00E03D89"/>
    <w:rsid w:val="00E0412A"/>
    <w:rsid w:val="00E04AE7"/>
    <w:rsid w:val="00E07B63"/>
    <w:rsid w:val="00E07E99"/>
    <w:rsid w:val="00E1038E"/>
    <w:rsid w:val="00E10E12"/>
    <w:rsid w:val="00E12337"/>
    <w:rsid w:val="00E13536"/>
    <w:rsid w:val="00E13E3C"/>
    <w:rsid w:val="00E14A4A"/>
    <w:rsid w:val="00E168AE"/>
    <w:rsid w:val="00E21A9E"/>
    <w:rsid w:val="00E226DB"/>
    <w:rsid w:val="00E23DB1"/>
    <w:rsid w:val="00E24613"/>
    <w:rsid w:val="00E24E9B"/>
    <w:rsid w:val="00E25BDF"/>
    <w:rsid w:val="00E2605B"/>
    <w:rsid w:val="00E264E3"/>
    <w:rsid w:val="00E269A2"/>
    <w:rsid w:val="00E31BB3"/>
    <w:rsid w:val="00E32139"/>
    <w:rsid w:val="00E329BA"/>
    <w:rsid w:val="00E32ECB"/>
    <w:rsid w:val="00E3452F"/>
    <w:rsid w:val="00E3484C"/>
    <w:rsid w:val="00E40F4F"/>
    <w:rsid w:val="00E42B21"/>
    <w:rsid w:val="00E43979"/>
    <w:rsid w:val="00E447AE"/>
    <w:rsid w:val="00E47A68"/>
    <w:rsid w:val="00E500AD"/>
    <w:rsid w:val="00E52A5E"/>
    <w:rsid w:val="00E53790"/>
    <w:rsid w:val="00E54AA6"/>
    <w:rsid w:val="00E55037"/>
    <w:rsid w:val="00E56764"/>
    <w:rsid w:val="00E61A25"/>
    <w:rsid w:val="00E626F1"/>
    <w:rsid w:val="00E63414"/>
    <w:rsid w:val="00E637E1"/>
    <w:rsid w:val="00E64BAD"/>
    <w:rsid w:val="00E65582"/>
    <w:rsid w:val="00E65DB0"/>
    <w:rsid w:val="00E663D0"/>
    <w:rsid w:val="00E70B3B"/>
    <w:rsid w:val="00E7217F"/>
    <w:rsid w:val="00E7326D"/>
    <w:rsid w:val="00E75F12"/>
    <w:rsid w:val="00E7715D"/>
    <w:rsid w:val="00E80BED"/>
    <w:rsid w:val="00E81315"/>
    <w:rsid w:val="00E83152"/>
    <w:rsid w:val="00E83BB4"/>
    <w:rsid w:val="00E8593A"/>
    <w:rsid w:val="00E8727F"/>
    <w:rsid w:val="00E9163A"/>
    <w:rsid w:val="00E91BA7"/>
    <w:rsid w:val="00E933C3"/>
    <w:rsid w:val="00E93774"/>
    <w:rsid w:val="00E96675"/>
    <w:rsid w:val="00E9726C"/>
    <w:rsid w:val="00E9729C"/>
    <w:rsid w:val="00E978E7"/>
    <w:rsid w:val="00EA00A8"/>
    <w:rsid w:val="00EA07A3"/>
    <w:rsid w:val="00EA0B3A"/>
    <w:rsid w:val="00EA0E6A"/>
    <w:rsid w:val="00EA1642"/>
    <w:rsid w:val="00EA1672"/>
    <w:rsid w:val="00EA1CE9"/>
    <w:rsid w:val="00EA1F5D"/>
    <w:rsid w:val="00EA2B08"/>
    <w:rsid w:val="00EA2D94"/>
    <w:rsid w:val="00EA2F7D"/>
    <w:rsid w:val="00EA3ADC"/>
    <w:rsid w:val="00EA3EA5"/>
    <w:rsid w:val="00EA432D"/>
    <w:rsid w:val="00EA62D2"/>
    <w:rsid w:val="00EA67DD"/>
    <w:rsid w:val="00EA69E8"/>
    <w:rsid w:val="00EA6A19"/>
    <w:rsid w:val="00EA7886"/>
    <w:rsid w:val="00EB048D"/>
    <w:rsid w:val="00EB1E84"/>
    <w:rsid w:val="00EB2CD0"/>
    <w:rsid w:val="00EB2D51"/>
    <w:rsid w:val="00EB3F95"/>
    <w:rsid w:val="00EB4790"/>
    <w:rsid w:val="00EB4FD3"/>
    <w:rsid w:val="00EB62E5"/>
    <w:rsid w:val="00EB6E84"/>
    <w:rsid w:val="00EC0113"/>
    <w:rsid w:val="00EC2EBE"/>
    <w:rsid w:val="00EC2F08"/>
    <w:rsid w:val="00EC3040"/>
    <w:rsid w:val="00EC30B8"/>
    <w:rsid w:val="00EC33E0"/>
    <w:rsid w:val="00EC3AD4"/>
    <w:rsid w:val="00EC5D8F"/>
    <w:rsid w:val="00EC625D"/>
    <w:rsid w:val="00EC6AA8"/>
    <w:rsid w:val="00EC6FB9"/>
    <w:rsid w:val="00EC7BB7"/>
    <w:rsid w:val="00EC7C82"/>
    <w:rsid w:val="00EC7EB4"/>
    <w:rsid w:val="00ED0DAF"/>
    <w:rsid w:val="00ED1559"/>
    <w:rsid w:val="00ED1872"/>
    <w:rsid w:val="00ED1909"/>
    <w:rsid w:val="00ED2794"/>
    <w:rsid w:val="00ED37BF"/>
    <w:rsid w:val="00ED59AB"/>
    <w:rsid w:val="00ED6975"/>
    <w:rsid w:val="00ED746B"/>
    <w:rsid w:val="00ED77A7"/>
    <w:rsid w:val="00EE0266"/>
    <w:rsid w:val="00EE0AC7"/>
    <w:rsid w:val="00EE0BDD"/>
    <w:rsid w:val="00EE1462"/>
    <w:rsid w:val="00EE1956"/>
    <w:rsid w:val="00EE209F"/>
    <w:rsid w:val="00EE2187"/>
    <w:rsid w:val="00EE2DA6"/>
    <w:rsid w:val="00EE3985"/>
    <w:rsid w:val="00EE44B0"/>
    <w:rsid w:val="00EE46E2"/>
    <w:rsid w:val="00EE5024"/>
    <w:rsid w:val="00EE6BF2"/>
    <w:rsid w:val="00EE6F3E"/>
    <w:rsid w:val="00EF082C"/>
    <w:rsid w:val="00EF1D3F"/>
    <w:rsid w:val="00EF2C1B"/>
    <w:rsid w:val="00EF37BD"/>
    <w:rsid w:val="00EF633C"/>
    <w:rsid w:val="00EF702B"/>
    <w:rsid w:val="00EF74FB"/>
    <w:rsid w:val="00F01D1D"/>
    <w:rsid w:val="00F04110"/>
    <w:rsid w:val="00F05EAE"/>
    <w:rsid w:val="00F069F5"/>
    <w:rsid w:val="00F07D49"/>
    <w:rsid w:val="00F10226"/>
    <w:rsid w:val="00F12213"/>
    <w:rsid w:val="00F12B0E"/>
    <w:rsid w:val="00F13089"/>
    <w:rsid w:val="00F13324"/>
    <w:rsid w:val="00F143AA"/>
    <w:rsid w:val="00F1532F"/>
    <w:rsid w:val="00F153D2"/>
    <w:rsid w:val="00F16749"/>
    <w:rsid w:val="00F16A7A"/>
    <w:rsid w:val="00F1799A"/>
    <w:rsid w:val="00F2080B"/>
    <w:rsid w:val="00F21446"/>
    <w:rsid w:val="00F22EDB"/>
    <w:rsid w:val="00F23A90"/>
    <w:rsid w:val="00F24007"/>
    <w:rsid w:val="00F248C8"/>
    <w:rsid w:val="00F24E33"/>
    <w:rsid w:val="00F255E6"/>
    <w:rsid w:val="00F275CF"/>
    <w:rsid w:val="00F31737"/>
    <w:rsid w:val="00F317B9"/>
    <w:rsid w:val="00F326EE"/>
    <w:rsid w:val="00F3466A"/>
    <w:rsid w:val="00F34918"/>
    <w:rsid w:val="00F35D34"/>
    <w:rsid w:val="00F3653D"/>
    <w:rsid w:val="00F37AF2"/>
    <w:rsid w:val="00F40BD1"/>
    <w:rsid w:val="00F40CA4"/>
    <w:rsid w:val="00F411F1"/>
    <w:rsid w:val="00F42239"/>
    <w:rsid w:val="00F42BBF"/>
    <w:rsid w:val="00F44B0F"/>
    <w:rsid w:val="00F4570E"/>
    <w:rsid w:val="00F47607"/>
    <w:rsid w:val="00F47B3D"/>
    <w:rsid w:val="00F51AED"/>
    <w:rsid w:val="00F527E8"/>
    <w:rsid w:val="00F535C3"/>
    <w:rsid w:val="00F539A1"/>
    <w:rsid w:val="00F539F7"/>
    <w:rsid w:val="00F545D0"/>
    <w:rsid w:val="00F55DE7"/>
    <w:rsid w:val="00F56709"/>
    <w:rsid w:val="00F60502"/>
    <w:rsid w:val="00F6092B"/>
    <w:rsid w:val="00F61782"/>
    <w:rsid w:val="00F6339E"/>
    <w:rsid w:val="00F63688"/>
    <w:rsid w:val="00F63FA5"/>
    <w:rsid w:val="00F648E4"/>
    <w:rsid w:val="00F64E39"/>
    <w:rsid w:val="00F65EC1"/>
    <w:rsid w:val="00F66042"/>
    <w:rsid w:val="00F70F24"/>
    <w:rsid w:val="00F720F4"/>
    <w:rsid w:val="00F744C9"/>
    <w:rsid w:val="00F74568"/>
    <w:rsid w:val="00F74605"/>
    <w:rsid w:val="00F74836"/>
    <w:rsid w:val="00F753E1"/>
    <w:rsid w:val="00F759F7"/>
    <w:rsid w:val="00F77CE1"/>
    <w:rsid w:val="00F813A5"/>
    <w:rsid w:val="00F82E13"/>
    <w:rsid w:val="00F8352F"/>
    <w:rsid w:val="00F8360D"/>
    <w:rsid w:val="00F83686"/>
    <w:rsid w:val="00F83729"/>
    <w:rsid w:val="00F83DAC"/>
    <w:rsid w:val="00F841F8"/>
    <w:rsid w:val="00F84C01"/>
    <w:rsid w:val="00F8719E"/>
    <w:rsid w:val="00F872B4"/>
    <w:rsid w:val="00F87822"/>
    <w:rsid w:val="00F91324"/>
    <w:rsid w:val="00F92159"/>
    <w:rsid w:val="00F92614"/>
    <w:rsid w:val="00F93B08"/>
    <w:rsid w:val="00F94223"/>
    <w:rsid w:val="00F9487D"/>
    <w:rsid w:val="00F95DA1"/>
    <w:rsid w:val="00F95F33"/>
    <w:rsid w:val="00F96155"/>
    <w:rsid w:val="00F96A05"/>
    <w:rsid w:val="00FA0D20"/>
    <w:rsid w:val="00FA1535"/>
    <w:rsid w:val="00FA2210"/>
    <w:rsid w:val="00FA2653"/>
    <w:rsid w:val="00FA3100"/>
    <w:rsid w:val="00FA3132"/>
    <w:rsid w:val="00FA3DCB"/>
    <w:rsid w:val="00FA4ACD"/>
    <w:rsid w:val="00FA4FE2"/>
    <w:rsid w:val="00FA6D6E"/>
    <w:rsid w:val="00FA6DEC"/>
    <w:rsid w:val="00FA702B"/>
    <w:rsid w:val="00FB014C"/>
    <w:rsid w:val="00FB06B7"/>
    <w:rsid w:val="00FB1B79"/>
    <w:rsid w:val="00FB30C6"/>
    <w:rsid w:val="00FB4349"/>
    <w:rsid w:val="00FB5C36"/>
    <w:rsid w:val="00FB61F1"/>
    <w:rsid w:val="00FC02BE"/>
    <w:rsid w:val="00FC18D0"/>
    <w:rsid w:val="00FC1CDB"/>
    <w:rsid w:val="00FC2605"/>
    <w:rsid w:val="00FC344C"/>
    <w:rsid w:val="00FC5085"/>
    <w:rsid w:val="00FC55FB"/>
    <w:rsid w:val="00FC5D0B"/>
    <w:rsid w:val="00FC5E80"/>
    <w:rsid w:val="00FC708D"/>
    <w:rsid w:val="00FC7BB9"/>
    <w:rsid w:val="00FC7C52"/>
    <w:rsid w:val="00FD015D"/>
    <w:rsid w:val="00FD03C1"/>
    <w:rsid w:val="00FD1214"/>
    <w:rsid w:val="00FD2971"/>
    <w:rsid w:val="00FD3AEE"/>
    <w:rsid w:val="00FD443B"/>
    <w:rsid w:val="00FD45A7"/>
    <w:rsid w:val="00FD4693"/>
    <w:rsid w:val="00FD49E2"/>
    <w:rsid w:val="00FD4F53"/>
    <w:rsid w:val="00FD5354"/>
    <w:rsid w:val="00FE0307"/>
    <w:rsid w:val="00FE095C"/>
    <w:rsid w:val="00FE0B90"/>
    <w:rsid w:val="00FE11F4"/>
    <w:rsid w:val="00FE1F8E"/>
    <w:rsid w:val="00FE2C79"/>
    <w:rsid w:val="00FE354B"/>
    <w:rsid w:val="00FE3B51"/>
    <w:rsid w:val="00FE40E9"/>
    <w:rsid w:val="00FE4F85"/>
    <w:rsid w:val="00FE530A"/>
    <w:rsid w:val="00FE62DF"/>
    <w:rsid w:val="00FE7965"/>
    <w:rsid w:val="00FE7CF8"/>
    <w:rsid w:val="00FF0E31"/>
    <w:rsid w:val="00FF1EDA"/>
    <w:rsid w:val="00FF282B"/>
    <w:rsid w:val="00FF32EF"/>
    <w:rsid w:val="00FF3326"/>
    <w:rsid w:val="00FF4AAD"/>
    <w:rsid w:val="00FF502F"/>
    <w:rsid w:val="00FF50A7"/>
    <w:rsid w:val="00FF5BF7"/>
    <w:rsid w:val="00FF64FC"/>
    <w:rsid w:val="00FF6626"/>
    <w:rsid w:val="00FF6AA1"/>
    <w:rsid w:val="00FF6BCA"/>
    <w:rsid w:val="00FF724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35170">
      <v:textbox inset="5.85pt,.7pt,5.85pt,.7pt"/>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E5A"/>
    <w:pPr>
      <w:widowControl w:val="0"/>
      <w:adjustRightInd w:val="0"/>
      <w:spacing w:line="360" w:lineRule="atLeast"/>
      <w:jc w:val="both"/>
      <w:textAlignment w:val="baseline"/>
    </w:pPr>
    <w:rPr>
      <w:rFonts w:ascii="Century" w:eastAsia="Mincho" w:hAnsi="Century" w:cs="Times New Roman"/>
      <w:kern w:val="0"/>
      <w:szCs w:val="20"/>
    </w:rPr>
  </w:style>
  <w:style w:type="paragraph" w:styleId="10">
    <w:name w:val="heading 1"/>
    <w:basedOn w:val="a"/>
    <w:next w:val="a"/>
    <w:link w:val="11"/>
    <w:uiPriority w:val="9"/>
    <w:qFormat/>
    <w:rsid w:val="00CE7E05"/>
    <w:pPr>
      <w:keepNext/>
      <w:numPr>
        <w:numId w:val="5"/>
      </w:numPr>
      <w:pBdr>
        <w:bottom w:val="single" w:sz="4" w:space="1" w:color="auto"/>
      </w:pBdr>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275C7E"/>
    <w:pPr>
      <w:keepNext/>
      <w:numPr>
        <w:ilvl w:val="1"/>
        <w:numId w:val="5"/>
      </w:numPr>
      <w:pBdr>
        <w:bottom w:val="dotted" w:sz="4" w:space="1" w:color="auto"/>
      </w:pBdr>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C664AF"/>
    <w:pPr>
      <w:keepNext/>
      <w:numPr>
        <w:ilvl w:val="2"/>
        <w:numId w:val="5"/>
      </w:numPr>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07D4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E3E5A"/>
    <w:pPr>
      <w:tabs>
        <w:tab w:val="center" w:pos="4252"/>
        <w:tab w:val="right" w:pos="8504"/>
      </w:tabs>
      <w:snapToGrid w:val="0"/>
    </w:pPr>
  </w:style>
  <w:style w:type="character" w:customStyle="1" w:styleId="a4">
    <w:name w:val="ヘッダー (文字)"/>
    <w:basedOn w:val="a0"/>
    <w:link w:val="a3"/>
    <w:uiPriority w:val="99"/>
    <w:semiHidden/>
    <w:rsid w:val="001E3E5A"/>
  </w:style>
  <w:style w:type="paragraph" w:styleId="a5">
    <w:name w:val="footer"/>
    <w:basedOn w:val="a"/>
    <w:link w:val="a6"/>
    <w:uiPriority w:val="99"/>
    <w:unhideWhenUsed/>
    <w:rsid w:val="001E3E5A"/>
    <w:pPr>
      <w:tabs>
        <w:tab w:val="center" w:pos="4252"/>
        <w:tab w:val="right" w:pos="8504"/>
      </w:tabs>
      <w:snapToGrid w:val="0"/>
    </w:pPr>
  </w:style>
  <w:style w:type="character" w:customStyle="1" w:styleId="a6">
    <w:name w:val="フッター (文字)"/>
    <w:basedOn w:val="a0"/>
    <w:link w:val="a5"/>
    <w:uiPriority w:val="99"/>
    <w:rsid w:val="001E3E5A"/>
  </w:style>
  <w:style w:type="paragraph" w:styleId="a7">
    <w:name w:val="Document Map"/>
    <w:basedOn w:val="a"/>
    <w:link w:val="a8"/>
    <w:uiPriority w:val="99"/>
    <w:semiHidden/>
    <w:unhideWhenUsed/>
    <w:rsid w:val="00754956"/>
    <w:rPr>
      <w:rFonts w:ascii="MS UI Gothic" w:eastAsia="MS UI Gothic"/>
      <w:sz w:val="18"/>
      <w:szCs w:val="18"/>
    </w:rPr>
  </w:style>
  <w:style w:type="character" w:customStyle="1" w:styleId="a8">
    <w:name w:val="見出しマップ (文字)"/>
    <w:basedOn w:val="a0"/>
    <w:link w:val="a7"/>
    <w:uiPriority w:val="99"/>
    <w:semiHidden/>
    <w:rsid w:val="00754956"/>
    <w:rPr>
      <w:rFonts w:ascii="MS UI Gothic" w:eastAsia="MS UI Gothic" w:hAnsi="Century" w:cs="Times New Roman"/>
      <w:kern w:val="0"/>
      <w:sz w:val="18"/>
      <w:szCs w:val="18"/>
    </w:rPr>
  </w:style>
  <w:style w:type="character" w:customStyle="1" w:styleId="11">
    <w:name w:val="見出し 1 (文字)"/>
    <w:basedOn w:val="a0"/>
    <w:link w:val="10"/>
    <w:uiPriority w:val="9"/>
    <w:rsid w:val="00CE7E05"/>
    <w:rPr>
      <w:rFonts w:asciiTheme="majorHAnsi" w:eastAsiaTheme="majorEastAsia" w:hAnsiTheme="majorHAnsi" w:cstheme="majorBidi"/>
      <w:kern w:val="0"/>
      <w:sz w:val="24"/>
      <w:szCs w:val="24"/>
    </w:rPr>
  </w:style>
  <w:style w:type="character" w:customStyle="1" w:styleId="21">
    <w:name w:val="見出し 2 (文字)"/>
    <w:basedOn w:val="a0"/>
    <w:link w:val="20"/>
    <w:uiPriority w:val="9"/>
    <w:rsid w:val="00275C7E"/>
    <w:rPr>
      <w:rFonts w:asciiTheme="majorHAnsi" w:eastAsiaTheme="majorEastAsia" w:hAnsiTheme="majorHAnsi" w:cstheme="majorBidi"/>
      <w:kern w:val="0"/>
      <w:szCs w:val="20"/>
    </w:rPr>
  </w:style>
  <w:style w:type="paragraph" w:styleId="a9">
    <w:name w:val="Balloon Text"/>
    <w:basedOn w:val="a"/>
    <w:link w:val="aa"/>
    <w:uiPriority w:val="99"/>
    <w:semiHidden/>
    <w:unhideWhenUsed/>
    <w:rsid w:val="00236739"/>
    <w:pPr>
      <w:spacing w:line="240" w:lineRule="auto"/>
    </w:pPr>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36739"/>
    <w:rPr>
      <w:rFonts w:asciiTheme="majorHAnsi" w:eastAsiaTheme="majorEastAsia" w:hAnsiTheme="majorHAnsi" w:cstheme="majorBidi"/>
      <w:kern w:val="0"/>
      <w:sz w:val="18"/>
      <w:szCs w:val="18"/>
    </w:rPr>
  </w:style>
  <w:style w:type="paragraph" w:styleId="ab">
    <w:name w:val="List Paragraph"/>
    <w:basedOn w:val="a"/>
    <w:uiPriority w:val="34"/>
    <w:qFormat/>
    <w:rsid w:val="00500CAA"/>
    <w:pPr>
      <w:ind w:leftChars="400" w:left="840"/>
    </w:pPr>
  </w:style>
  <w:style w:type="paragraph" w:styleId="ac">
    <w:name w:val="TOC Heading"/>
    <w:basedOn w:val="10"/>
    <w:next w:val="a"/>
    <w:uiPriority w:val="39"/>
    <w:semiHidden/>
    <w:unhideWhenUsed/>
    <w:qFormat/>
    <w:rsid w:val="00CB1B81"/>
    <w:pPr>
      <w:keepLines/>
      <w:widowControl/>
      <w:adjustRightInd/>
      <w:spacing w:before="480" w:line="276" w:lineRule="auto"/>
      <w:jc w:val="left"/>
      <w:textAlignment w:val="auto"/>
      <w:outlineLvl w:val="9"/>
    </w:pPr>
    <w:rPr>
      <w:b/>
      <w:bCs/>
      <w:color w:val="365F91" w:themeColor="accent1" w:themeShade="BF"/>
      <w:sz w:val="28"/>
      <w:szCs w:val="28"/>
    </w:rPr>
  </w:style>
  <w:style w:type="paragraph" w:styleId="12">
    <w:name w:val="toc 1"/>
    <w:basedOn w:val="a"/>
    <w:next w:val="a"/>
    <w:autoRedefine/>
    <w:uiPriority w:val="39"/>
    <w:unhideWhenUsed/>
    <w:qFormat/>
    <w:rsid w:val="00CB1B81"/>
  </w:style>
  <w:style w:type="paragraph" w:styleId="22">
    <w:name w:val="toc 2"/>
    <w:basedOn w:val="a"/>
    <w:next w:val="a"/>
    <w:autoRedefine/>
    <w:uiPriority w:val="39"/>
    <w:unhideWhenUsed/>
    <w:qFormat/>
    <w:rsid w:val="00CB1B81"/>
    <w:pPr>
      <w:ind w:leftChars="100" w:left="210"/>
    </w:pPr>
  </w:style>
  <w:style w:type="character" w:styleId="ad">
    <w:name w:val="Hyperlink"/>
    <w:basedOn w:val="a0"/>
    <w:uiPriority w:val="99"/>
    <w:unhideWhenUsed/>
    <w:rsid w:val="00CB1B81"/>
    <w:rPr>
      <w:color w:val="0000FF" w:themeColor="hyperlink"/>
      <w:u w:val="single"/>
    </w:rPr>
  </w:style>
  <w:style w:type="character" w:customStyle="1" w:styleId="31">
    <w:name w:val="見出し 3 (文字)"/>
    <w:basedOn w:val="a0"/>
    <w:link w:val="30"/>
    <w:uiPriority w:val="9"/>
    <w:rsid w:val="00C664AF"/>
    <w:rPr>
      <w:rFonts w:asciiTheme="majorHAnsi" w:eastAsiaTheme="majorEastAsia" w:hAnsiTheme="majorHAnsi" w:cstheme="majorBidi"/>
      <w:kern w:val="0"/>
      <w:szCs w:val="20"/>
    </w:rPr>
  </w:style>
  <w:style w:type="numbering" w:customStyle="1" w:styleId="1">
    <w:name w:val="スタイル1"/>
    <w:uiPriority w:val="99"/>
    <w:rsid w:val="00392549"/>
    <w:pPr>
      <w:numPr>
        <w:numId w:val="3"/>
      </w:numPr>
    </w:pPr>
  </w:style>
  <w:style w:type="numbering" w:customStyle="1" w:styleId="2">
    <w:name w:val="スタイル2"/>
    <w:uiPriority w:val="99"/>
    <w:rsid w:val="00392549"/>
    <w:pPr>
      <w:numPr>
        <w:numId w:val="4"/>
      </w:numPr>
    </w:pPr>
  </w:style>
  <w:style w:type="character" w:customStyle="1" w:styleId="40">
    <w:name w:val="見出し 4 (文字)"/>
    <w:basedOn w:val="a0"/>
    <w:link w:val="4"/>
    <w:uiPriority w:val="9"/>
    <w:semiHidden/>
    <w:rsid w:val="00F07D49"/>
    <w:rPr>
      <w:rFonts w:ascii="Century" w:eastAsia="Mincho" w:hAnsi="Century" w:cs="Times New Roman"/>
      <w:b/>
      <w:bCs/>
      <w:kern w:val="0"/>
      <w:szCs w:val="20"/>
    </w:rPr>
  </w:style>
  <w:style w:type="numbering" w:customStyle="1" w:styleId="3">
    <w:name w:val="スタイル3"/>
    <w:uiPriority w:val="99"/>
    <w:rsid w:val="00B1770F"/>
    <w:pPr>
      <w:numPr>
        <w:numId w:val="6"/>
      </w:numPr>
    </w:pPr>
  </w:style>
  <w:style w:type="paragraph" w:styleId="32">
    <w:name w:val="toc 3"/>
    <w:basedOn w:val="a"/>
    <w:next w:val="a"/>
    <w:autoRedefine/>
    <w:uiPriority w:val="39"/>
    <w:unhideWhenUsed/>
    <w:qFormat/>
    <w:rsid w:val="0005073D"/>
    <w:pPr>
      <w:ind w:leftChars="200" w:left="420"/>
    </w:pPr>
  </w:style>
  <w:style w:type="paragraph" w:styleId="ae">
    <w:name w:val="Title"/>
    <w:basedOn w:val="a"/>
    <w:next w:val="a"/>
    <w:link w:val="af"/>
    <w:uiPriority w:val="10"/>
    <w:qFormat/>
    <w:rsid w:val="00334A13"/>
    <w:pPr>
      <w:spacing w:before="240" w:after="120"/>
      <w:jc w:val="center"/>
      <w:outlineLvl w:val="0"/>
    </w:pPr>
    <w:rPr>
      <w:rFonts w:asciiTheme="majorHAnsi" w:eastAsia="ＭＳ ゴシック" w:hAnsiTheme="majorHAnsi" w:cstheme="majorBidi"/>
      <w:sz w:val="32"/>
      <w:szCs w:val="32"/>
    </w:rPr>
  </w:style>
  <w:style w:type="character" w:customStyle="1" w:styleId="af">
    <w:name w:val="表題 (文字)"/>
    <w:basedOn w:val="a0"/>
    <w:link w:val="ae"/>
    <w:uiPriority w:val="10"/>
    <w:rsid w:val="00334A13"/>
    <w:rPr>
      <w:rFonts w:asciiTheme="majorHAnsi" w:eastAsia="ＭＳ ゴシック" w:hAnsiTheme="majorHAnsi" w:cstheme="majorBidi"/>
      <w:kern w:val="0"/>
      <w:sz w:val="32"/>
      <w:szCs w:val="32"/>
    </w:rPr>
  </w:style>
  <w:style w:type="character" w:styleId="af0">
    <w:name w:val="line number"/>
    <w:basedOn w:val="a0"/>
    <w:uiPriority w:val="99"/>
    <w:semiHidden/>
    <w:unhideWhenUsed/>
    <w:rsid w:val="00CB3F45"/>
  </w:style>
  <w:style w:type="table" w:styleId="af1">
    <w:name w:val="Table Grid"/>
    <w:basedOn w:val="a1"/>
    <w:uiPriority w:val="59"/>
    <w:rsid w:val="004D1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caption"/>
    <w:basedOn w:val="a"/>
    <w:next w:val="a"/>
    <w:uiPriority w:val="35"/>
    <w:unhideWhenUsed/>
    <w:qFormat/>
    <w:rsid w:val="00F47607"/>
    <w:rPr>
      <w:b/>
      <w:bCs/>
      <w:szCs w:val="21"/>
    </w:rPr>
  </w:style>
  <w:style w:type="character" w:styleId="af3">
    <w:name w:val="FollowedHyperlink"/>
    <w:basedOn w:val="a0"/>
    <w:uiPriority w:val="99"/>
    <w:semiHidden/>
    <w:unhideWhenUsed/>
    <w:rsid w:val="00DF4A03"/>
    <w:rPr>
      <w:color w:val="800080" w:themeColor="followedHyperlink"/>
      <w:u w:val="single"/>
    </w:rPr>
  </w:style>
  <w:style w:type="paragraph" w:styleId="af4">
    <w:name w:val="Revision"/>
    <w:hidden/>
    <w:uiPriority w:val="99"/>
    <w:semiHidden/>
    <w:rsid w:val="003400EE"/>
    <w:rPr>
      <w:rFonts w:ascii="Century" w:eastAsia="Mincho" w:hAnsi="Century" w:cs="Times New Roman"/>
      <w:kern w:val="0"/>
      <w:szCs w:val="20"/>
    </w:rPr>
  </w:style>
</w:styles>
</file>

<file path=word/webSettings.xml><?xml version="1.0" encoding="utf-8"?>
<w:webSettings xmlns:r="http://schemas.openxmlformats.org/officeDocument/2006/relationships" xmlns:w="http://schemas.openxmlformats.org/wordprocessingml/2006/main">
  <w:divs>
    <w:div w:id="35548090">
      <w:bodyDiv w:val="1"/>
      <w:marLeft w:val="0"/>
      <w:marRight w:val="0"/>
      <w:marTop w:val="0"/>
      <w:marBottom w:val="0"/>
      <w:divBdr>
        <w:top w:val="none" w:sz="0" w:space="0" w:color="auto"/>
        <w:left w:val="none" w:sz="0" w:space="0" w:color="auto"/>
        <w:bottom w:val="none" w:sz="0" w:space="0" w:color="auto"/>
        <w:right w:val="none" w:sz="0" w:space="0" w:color="auto"/>
      </w:divBdr>
    </w:div>
    <w:div w:id="296255075">
      <w:bodyDiv w:val="1"/>
      <w:marLeft w:val="0"/>
      <w:marRight w:val="0"/>
      <w:marTop w:val="0"/>
      <w:marBottom w:val="0"/>
      <w:divBdr>
        <w:top w:val="none" w:sz="0" w:space="0" w:color="auto"/>
        <w:left w:val="none" w:sz="0" w:space="0" w:color="auto"/>
        <w:bottom w:val="none" w:sz="0" w:space="0" w:color="auto"/>
        <w:right w:val="none" w:sz="0" w:space="0" w:color="auto"/>
      </w:divBdr>
    </w:div>
    <w:div w:id="391779043">
      <w:bodyDiv w:val="1"/>
      <w:marLeft w:val="0"/>
      <w:marRight w:val="0"/>
      <w:marTop w:val="0"/>
      <w:marBottom w:val="0"/>
      <w:divBdr>
        <w:top w:val="none" w:sz="0" w:space="0" w:color="auto"/>
        <w:left w:val="none" w:sz="0" w:space="0" w:color="auto"/>
        <w:bottom w:val="none" w:sz="0" w:space="0" w:color="auto"/>
        <w:right w:val="none" w:sz="0" w:space="0" w:color="auto"/>
      </w:divBdr>
    </w:div>
    <w:div w:id="426730326">
      <w:bodyDiv w:val="1"/>
      <w:marLeft w:val="0"/>
      <w:marRight w:val="0"/>
      <w:marTop w:val="0"/>
      <w:marBottom w:val="0"/>
      <w:divBdr>
        <w:top w:val="none" w:sz="0" w:space="0" w:color="auto"/>
        <w:left w:val="none" w:sz="0" w:space="0" w:color="auto"/>
        <w:bottom w:val="none" w:sz="0" w:space="0" w:color="auto"/>
        <w:right w:val="none" w:sz="0" w:space="0" w:color="auto"/>
      </w:divBdr>
    </w:div>
    <w:div w:id="654186837">
      <w:bodyDiv w:val="1"/>
      <w:marLeft w:val="0"/>
      <w:marRight w:val="0"/>
      <w:marTop w:val="0"/>
      <w:marBottom w:val="0"/>
      <w:divBdr>
        <w:top w:val="none" w:sz="0" w:space="0" w:color="auto"/>
        <w:left w:val="none" w:sz="0" w:space="0" w:color="auto"/>
        <w:bottom w:val="none" w:sz="0" w:space="0" w:color="auto"/>
        <w:right w:val="none" w:sz="0" w:space="0" w:color="auto"/>
      </w:divBdr>
      <w:divsChild>
        <w:div w:id="1690718785">
          <w:marLeft w:val="547"/>
          <w:marRight w:val="0"/>
          <w:marTop w:val="0"/>
          <w:marBottom w:val="0"/>
          <w:divBdr>
            <w:top w:val="none" w:sz="0" w:space="0" w:color="auto"/>
            <w:left w:val="none" w:sz="0" w:space="0" w:color="auto"/>
            <w:bottom w:val="none" w:sz="0" w:space="0" w:color="auto"/>
            <w:right w:val="none" w:sz="0" w:space="0" w:color="auto"/>
          </w:divBdr>
        </w:div>
      </w:divsChild>
    </w:div>
    <w:div w:id="1594699181">
      <w:bodyDiv w:val="1"/>
      <w:marLeft w:val="0"/>
      <w:marRight w:val="0"/>
      <w:marTop w:val="0"/>
      <w:marBottom w:val="0"/>
      <w:divBdr>
        <w:top w:val="none" w:sz="0" w:space="0" w:color="auto"/>
        <w:left w:val="none" w:sz="0" w:space="0" w:color="auto"/>
        <w:bottom w:val="none" w:sz="0" w:space="0" w:color="auto"/>
        <w:right w:val="none" w:sz="0" w:space="0" w:color="auto"/>
      </w:divBdr>
      <w:divsChild>
        <w:div w:id="237444170">
          <w:marLeft w:val="1166"/>
          <w:marRight w:val="0"/>
          <w:marTop w:val="80"/>
          <w:marBottom w:val="0"/>
          <w:divBdr>
            <w:top w:val="none" w:sz="0" w:space="0" w:color="auto"/>
            <w:left w:val="none" w:sz="0" w:space="0" w:color="auto"/>
            <w:bottom w:val="none" w:sz="0" w:space="0" w:color="auto"/>
            <w:right w:val="none" w:sz="0" w:space="0" w:color="auto"/>
          </w:divBdr>
        </w:div>
      </w:divsChild>
    </w:div>
    <w:div w:id="1707633623">
      <w:bodyDiv w:val="1"/>
      <w:marLeft w:val="0"/>
      <w:marRight w:val="0"/>
      <w:marTop w:val="0"/>
      <w:marBottom w:val="0"/>
      <w:divBdr>
        <w:top w:val="none" w:sz="0" w:space="0" w:color="auto"/>
        <w:left w:val="none" w:sz="0" w:space="0" w:color="auto"/>
        <w:bottom w:val="none" w:sz="0" w:space="0" w:color="auto"/>
        <w:right w:val="none" w:sz="0" w:space="0" w:color="auto"/>
      </w:divBdr>
    </w:div>
    <w:div w:id="18213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oogle-styleguide.googlecode.com/svn/trunk/jsoncstyleguide.xml" TargetMode="External"/><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bs.kakaku.com/bbs/" TargetMode="External"/><Relationship Id="rId34" Type="http://schemas.openxmlformats.org/officeDocument/2006/relationships/hyperlink" Target="http://getbootstrap.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ook.cakephp.org/2.0/ja/contributing/cakephp-coding-conventions.html" TargetMode="External"/><Relationship Id="rId25" Type="http://schemas.openxmlformats.org/officeDocument/2006/relationships/image" Target="media/image11.png"/><Relationship Id="rId33" Type="http://schemas.openxmlformats.org/officeDocument/2006/relationships/hyperlink" Target="http://js.studio-kingdom.com/angularj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textream.yahoo.co.j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s://www.angularjs.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2ch.net/" TargetMode="External"/><Relationship Id="rId28" Type="http://schemas.openxmlformats.org/officeDocument/2006/relationships/image" Target="media/image14.png"/><Relationship Id="rId36" Type="http://schemas.openxmlformats.org/officeDocument/2006/relationships/hyperlink" Target="https://github.com/NetCommons3/NetCommons3Docs/blob/master/sphinx/source/reference/nc3ERD.png" TargetMode="External"/><Relationship Id="rId10" Type="http://schemas.openxmlformats.org/officeDocument/2006/relationships/image" Target="media/image3.png"/><Relationship Id="rId19" Type="http://schemas.openxmlformats.org/officeDocument/2006/relationships/hyperlink" Target="http://google-styleguide.googlecode.com/svn/trunk/jsoncstyleguide.xml"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e-mansion.co.jp/bb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1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5F8C7-15B0-400C-BD46-24123CD2E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25089</TotalTime>
  <Pages>31</Pages>
  <Words>3267</Words>
  <Characters>18624</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（情シ事）</Company>
  <LinksUpToDate>false</LinksUpToDate>
  <CharactersWithSpaces>21848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gakuin07</dc:creator>
  <cp:keywords/>
  <dc:description/>
  <cp:lastModifiedBy>hokada</cp:lastModifiedBy>
  <cp:revision>2015</cp:revision>
  <cp:lastPrinted>2014-11-20T09:43:00Z</cp:lastPrinted>
  <dcterms:created xsi:type="dcterms:W3CDTF">2010-11-25T04:50:00Z</dcterms:created>
  <dcterms:modified xsi:type="dcterms:W3CDTF">2015-03-18T03:32:00Z</dcterms:modified>
</cp:coreProperties>
</file>